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53F3D" w14:textId="592D49C2" w:rsidR="00734BA0" w:rsidRPr="00734BA0" w:rsidRDefault="00734BA0" w:rsidP="00BB5F62">
      <w:pPr>
        <w:jc w:val="center"/>
        <w:rPr>
          <w:rFonts w:ascii="Arial" w:hAnsi="Arial" w:cs="Arial"/>
          <w:b/>
          <w:sz w:val="32"/>
        </w:rPr>
      </w:pPr>
      <w:r w:rsidRPr="00734BA0">
        <w:rPr>
          <w:rFonts w:ascii="Arial" w:hAnsi="Arial" w:cs="Arial"/>
          <w:b/>
          <w:sz w:val="32"/>
        </w:rPr>
        <w:t>UGANDA</w:t>
      </w:r>
      <w:r w:rsidR="00BB5F62">
        <w:rPr>
          <w:rFonts w:ascii="Arial" w:hAnsi="Arial" w:cs="Arial"/>
          <w:b/>
          <w:sz w:val="32"/>
        </w:rPr>
        <w:t xml:space="preserve"> COUNTRY REPORT ON PROGRESS TOWARDS GVAP GOALS AND TARGETS AND PARTNER SUPPORT</w:t>
      </w:r>
    </w:p>
    <w:p w14:paraId="1D623B59" w14:textId="77777777" w:rsidR="00457E0A" w:rsidRPr="00BB5F62" w:rsidRDefault="00457E0A" w:rsidP="00457E0A">
      <w:pPr>
        <w:pStyle w:val="ListParagraph"/>
        <w:numPr>
          <w:ilvl w:val="0"/>
          <w:numId w:val="3"/>
        </w:numPr>
        <w:rPr>
          <w:rFonts w:ascii="Arial" w:hAnsi="Arial" w:cs="Arial"/>
          <w:b/>
          <w:sz w:val="26"/>
          <w:szCs w:val="26"/>
        </w:rPr>
      </w:pPr>
      <w:r w:rsidRPr="00BB5F62">
        <w:rPr>
          <w:rFonts w:ascii="Arial" w:hAnsi="Arial" w:cs="Arial"/>
          <w:b/>
          <w:sz w:val="26"/>
          <w:szCs w:val="26"/>
        </w:rPr>
        <w:t xml:space="preserve">Progress towards achievement of GVAP goals </w:t>
      </w:r>
    </w:p>
    <w:p w14:paraId="5C8B88FE" w14:textId="77777777" w:rsidR="00457E0A" w:rsidRPr="00457E0A" w:rsidRDefault="00457E0A" w:rsidP="00457E0A">
      <w:pPr>
        <w:pStyle w:val="ListParagraph"/>
        <w:rPr>
          <w:rFonts w:ascii="Arial" w:hAnsi="Arial" w:cs="Arial"/>
          <w:b/>
        </w:rPr>
      </w:pPr>
    </w:p>
    <w:p w14:paraId="701352EF" w14:textId="77777777" w:rsidR="00163179" w:rsidRPr="00BB5F62" w:rsidRDefault="00C67C9D" w:rsidP="00163179">
      <w:pPr>
        <w:pStyle w:val="ListParagraph"/>
        <w:numPr>
          <w:ilvl w:val="0"/>
          <w:numId w:val="1"/>
        </w:numPr>
        <w:rPr>
          <w:rFonts w:ascii="Arial" w:hAnsi="Arial" w:cs="Arial"/>
          <w:b/>
          <w:sz w:val="24"/>
          <w:szCs w:val="24"/>
        </w:rPr>
      </w:pPr>
      <w:r w:rsidRPr="00BB5F62">
        <w:rPr>
          <w:rFonts w:ascii="Arial" w:hAnsi="Arial" w:cs="Arial"/>
          <w:b/>
          <w:sz w:val="24"/>
          <w:szCs w:val="24"/>
        </w:rPr>
        <w:t xml:space="preserve">Summary </w:t>
      </w:r>
    </w:p>
    <w:p w14:paraId="2A48FB84" w14:textId="1BEC354E" w:rsidR="00BA2589" w:rsidRDefault="00BA2589" w:rsidP="006A05E4">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6A05E4">
        <w:rPr>
          <w:rFonts w:ascii="Arial" w:hAnsi="Arial" w:cs="Arial"/>
        </w:rPr>
        <w:t>Uganda</w:t>
      </w:r>
      <w:r w:rsidRPr="0000352E">
        <w:rPr>
          <w:rFonts w:ascii="Arial" w:hAnsi="Arial" w:cs="Arial"/>
        </w:rPr>
        <w:t xml:space="preserve"> regarding achieving the GVAP goals.</w:t>
      </w:r>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249" w:type="dxa"/>
        <w:jc w:val="center"/>
        <w:tblLook w:val="04A0" w:firstRow="1" w:lastRow="0" w:firstColumn="1" w:lastColumn="0" w:noHBand="0" w:noVBand="1"/>
      </w:tblPr>
      <w:tblGrid>
        <w:gridCol w:w="3189"/>
        <w:gridCol w:w="3867"/>
        <w:gridCol w:w="2193"/>
      </w:tblGrid>
      <w:tr w:rsidR="00572AD9" w:rsidRPr="00572AD9" w14:paraId="58D17881" w14:textId="77777777" w:rsidTr="00F1695C">
        <w:trPr>
          <w:trHeight w:val="675"/>
          <w:tblHeader/>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AC592" w14:textId="77777777" w:rsidR="00572AD9" w:rsidRPr="00572AD9" w:rsidRDefault="00572AD9" w:rsidP="00572AD9">
            <w:pPr>
              <w:spacing w:after="0" w:line="240" w:lineRule="auto"/>
              <w:rPr>
                <w:rFonts w:ascii="Calibri" w:eastAsia="Times New Roman" w:hAnsi="Calibri" w:cs="Calibri"/>
                <w:b/>
                <w:bCs/>
                <w:color w:val="000000"/>
                <w:sz w:val="28"/>
                <w:szCs w:val="28"/>
                <w:lang w:eastAsia="en-GB"/>
              </w:rPr>
            </w:pPr>
            <w:r w:rsidRPr="00572AD9">
              <w:rPr>
                <w:rFonts w:ascii="Calibri" w:eastAsia="Times New Roman" w:hAnsi="Calibri" w:cs="Calibri"/>
                <w:b/>
                <w:bCs/>
                <w:color w:val="000000"/>
                <w:sz w:val="28"/>
                <w:szCs w:val="28"/>
                <w:lang w:eastAsia="en-GB"/>
              </w:rPr>
              <w:t>Area</w:t>
            </w:r>
          </w:p>
        </w:tc>
        <w:tc>
          <w:tcPr>
            <w:tcW w:w="3867" w:type="dxa"/>
            <w:tcBorders>
              <w:top w:val="single" w:sz="4" w:space="0" w:color="auto"/>
              <w:left w:val="nil"/>
              <w:bottom w:val="single" w:sz="4" w:space="0" w:color="auto"/>
              <w:right w:val="single" w:sz="4" w:space="0" w:color="auto"/>
            </w:tcBorders>
            <w:shd w:val="clear" w:color="auto" w:fill="auto"/>
            <w:vAlign w:val="center"/>
            <w:hideMark/>
          </w:tcPr>
          <w:p w14:paraId="754A497A" w14:textId="77777777" w:rsidR="00572AD9" w:rsidRPr="00572AD9" w:rsidRDefault="00572AD9" w:rsidP="00572AD9">
            <w:pPr>
              <w:spacing w:after="0" w:line="240" w:lineRule="auto"/>
              <w:rPr>
                <w:rFonts w:ascii="Calibri" w:eastAsia="Times New Roman" w:hAnsi="Calibri" w:cs="Calibri"/>
                <w:b/>
                <w:bCs/>
                <w:color w:val="000000"/>
                <w:sz w:val="28"/>
                <w:szCs w:val="28"/>
                <w:lang w:eastAsia="en-GB"/>
              </w:rPr>
            </w:pPr>
            <w:r w:rsidRPr="00572AD9">
              <w:rPr>
                <w:rFonts w:ascii="Calibri" w:eastAsia="Times New Roman" w:hAnsi="Calibri" w:cs="Calibri"/>
                <w:b/>
                <w:bCs/>
                <w:color w:val="000000"/>
                <w:sz w:val="28"/>
                <w:szCs w:val="28"/>
                <w:lang w:eastAsia="en-GB"/>
              </w:rPr>
              <w:t>Indicator</w:t>
            </w:r>
          </w:p>
        </w:tc>
        <w:tc>
          <w:tcPr>
            <w:tcW w:w="2193" w:type="dxa"/>
            <w:tcBorders>
              <w:top w:val="single" w:sz="4" w:space="0" w:color="auto"/>
              <w:left w:val="nil"/>
              <w:bottom w:val="single" w:sz="4" w:space="0" w:color="auto"/>
              <w:right w:val="single" w:sz="4" w:space="0" w:color="auto"/>
            </w:tcBorders>
            <w:shd w:val="clear" w:color="auto" w:fill="auto"/>
            <w:vAlign w:val="center"/>
            <w:hideMark/>
          </w:tcPr>
          <w:p w14:paraId="3DF1CC8D" w14:textId="427C4861" w:rsidR="00572AD9" w:rsidRPr="00572AD9" w:rsidRDefault="00BC6E1F" w:rsidP="00572AD9">
            <w:pPr>
              <w:spacing w:after="0" w:line="240" w:lineRule="auto"/>
              <w:jc w:val="center"/>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Data for </w:t>
            </w:r>
            <w:r w:rsidR="00572AD9" w:rsidRPr="00572AD9">
              <w:rPr>
                <w:rFonts w:ascii="Calibri" w:eastAsia="Times New Roman" w:hAnsi="Calibri" w:cs="Calibri"/>
                <w:b/>
                <w:bCs/>
                <w:color w:val="000000"/>
                <w:sz w:val="28"/>
                <w:szCs w:val="28"/>
                <w:lang w:eastAsia="en-GB"/>
              </w:rPr>
              <w:t>Uganda</w:t>
            </w:r>
          </w:p>
        </w:tc>
      </w:tr>
      <w:tr w:rsidR="00AA67AB" w:rsidRPr="00572AD9" w14:paraId="6FA2C254" w14:textId="77777777" w:rsidTr="00AA67AB">
        <w:trPr>
          <w:trHeight w:val="300"/>
          <w:jc w:val="center"/>
        </w:trPr>
        <w:tc>
          <w:tcPr>
            <w:tcW w:w="3189" w:type="dxa"/>
            <w:vMerge w:val="restart"/>
            <w:tcBorders>
              <w:top w:val="nil"/>
              <w:left w:val="single" w:sz="4" w:space="0" w:color="auto"/>
              <w:right w:val="single" w:sz="4" w:space="0" w:color="auto"/>
            </w:tcBorders>
            <w:shd w:val="clear" w:color="auto" w:fill="auto"/>
            <w:hideMark/>
          </w:tcPr>
          <w:p w14:paraId="7708DC94" w14:textId="77777777" w:rsidR="00AA67AB" w:rsidRPr="00572AD9" w:rsidRDefault="00AA67AB" w:rsidP="00AA67AB">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Socio-demographic</w:t>
            </w:r>
          </w:p>
        </w:tc>
        <w:tc>
          <w:tcPr>
            <w:tcW w:w="3867" w:type="dxa"/>
            <w:tcBorders>
              <w:top w:val="nil"/>
              <w:left w:val="nil"/>
              <w:bottom w:val="single" w:sz="4" w:space="0" w:color="auto"/>
              <w:right w:val="single" w:sz="4" w:space="0" w:color="auto"/>
            </w:tcBorders>
            <w:shd w:val="clear" w:color="auto" w:fill="auto"/>
            <w:vAlign w:val="center"/>
            <w:hideMark/>
          </w:tcPr>
          <w:p w14:paraId="2A0321B0" w14:textId="77777777" w:rsidR="00AA67AB" w:rsidRPr="00572AD9" w:rsidRDefault="00AA67AB"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GNI 2014</w:t>
            </w:r>
          </w:p>
        </w:tc>
        <w:tc>
          <w:tcPr>
            <w:tcW w:w="2193" w:type="dxa"/>
            <w:tcBorders>
              <w:top w:val="nil"/>
              <w:left w:val="nil"/>
              <w:bottom w:val="single" w:sz="4" w:space="0" w:color="auto"/>
              <w:right w:val="single" w:sz="4" w:space="0" w:color="auto"/>
            </w:tcBorders>
            <w:shd w:val="clear" w:color="auto" w:fill="auto"/>
            <w:vAlign w:val="center"/>
            <w:hideMark/>
          </w:tcPr>
          <w:p w14:paraId="55302372" w14:textId="77777777" w:rsidR="00AA67AB" w:rsidRPr="00572AD9" w:rsidRDefault="00AA67AB"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660</w:t>
            </w:r>
          </w:p>
        </w:tc>
      </w:tr>
      <w:tr w:rsidR="00AA67AB" w:rsidRPr="00572AD9" w14:paraId="547FCEA5" w14:textId="77777777" w:rsidTr="00641AEE">
        <w:trPr>
          <w:trHeight w:val="600"/>
          <w:jc w:val="center"/>
        </w:trPr>
        <w:tc>
          <w:tcPr>
            <w:tcW w:w="3189" w:type="dxa"/>
            <w:vMerge/>
            <w:tcBorders>
              <w:left w:val="single" w:sz="4" w:space="0" w:color="auto"/>
              <w:right w:val="single" w:sz="4" w:space="0" w:color="auto"/>
            </w:tcBorders>
            <w:shd w:val="clear" w:color="auto" w:fill="auto"/>
            <w:vAlign w:val="center"/>
            <w:hideMark/>
          </w:tcPr>
          <w:p w14:paraId="5205F12C" w14:textId="70F1A2B9" w:rsidR="00AA67AB" w:rsidRPr="00572AD9" w:rsidRDefault="00AA67AB"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auto" w:fill="auto"/>
            <w:vAlign w:val="center"/>
            <w:hideMark/>
          </w:tcPr>
          <w:p w14:paraId="49020AF6" w14:textId="3E72E365" w:rsidR="00AA67AB" w:rsidRPr="00572AD9" w:rsidRDefault="00AA67AB" w:rsidP="00AA67AB">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 xml:space="preserve">WB </w:t>
            </w:r>
            <w:r>
              <w:rPr>
                <w:rFonts w:ascii="Calibri" w:eastAsia="Times New Roman" w:hAnsi="Calibri" w:cs="Calibri"/>
                <w:b/>
                <w:bCs/>
                <w:color w:val="000000"/>
                <w:lang w:eastAsia="en-GB"/>
              </w:rPr>
              <w:t>s</w:t>
            </w:r>
            <w:r w:rsidRPr="00572AD9">
              <w:rPr>
                <w:rFonts w:ascii="Calibri" w:eastAsia="Times New Roman" w:hAnsi="Calibri" w:cs="Calibri"/>
                <w:b/>
                <w:bCs/>
                <w:color w:val="000000"/>
                <w:lang w:eastAsia="en-GB"/>
              </w:rPr>
              <w:t>tatus</w:t>
            </w:r>
          </w:p>
        </w:tc>
        <w:tc>
          <w:tcPr>
            <w:tcW w:w="2193" w:type="dxa"/>
            <w:tcBorders>
              <w:top w:val="nil"/>
              <w:left w:val="nil"/>
              <w:bottom w:val="single" w:sz="4" w:space="0" w:color="auto"/>
              <w:right w:val="single" w:sz="4" w:space="0" w:color="auto"/>
            </w:tcBorders>
            <w:shd w:val="clear" w:color="auto" w:fill="auto"/>
            <w:vAlign w:val="center"/>
            <w:hideMark/>
          </w:tcPr>
          <w:p w14:paraId="6E6B615F" w14:textId="77777777" w:rsidR="00AA67AB" w:rsidRPr="00572AD9" w:rsidRDefault="00AA67AB"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Low Income</w:t>
            </w:r>
          </w:p>
        </w:tc>
      </w:tr>
      <w:tr w:rsidR="00AA67AB" w:rsidRPr="00572AD9" w14:paraId="5ED8BD47" w14:textId="77777777" w:rsidTr="00641AEE">
        <w:trPr>
          <w:trHeight w:val="600"/>
          <w:jc w:val="center"/>
        </w:trPr>
        <w:tc>
          <w:tcPr>
            <w:tcW w:w="3189" w:type="dxa"/>
            <w:vMerge/>
            <w:tcBorders>
              <w:left w:val="single" w:sz="4" w:space="0" w:color="auto"/>
              <w:right w:val="single" w:sz="4" w:space="0" w:color="auto"/>
            </w:tcBorders>
            <w:shd w:val="clear" w:color="auto" w:fill="auto"/>
            <w:vAlign w:val="center"/>
            <w:hideMark/>
          </w:tcPr>
          <w:p w14:paraId="4627679C" w14:textId="00FC9403" w:rsidR="00AA67AB" w:rsidRPr="00572AD9" w:rsidRDefault="00AA67AB"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auto" w:fill="auto"/>
            <w:vAlign w:val="center"/>
            <w:hideMark/>
          </w:tcPr>
          <w:p w14:paraId="70BE9313" w14:textId="50C44DFE" w:rsidR="00AA67AB" w:rsidRPr="00BC6E1F" w:rsidRDefault="00AA67AB" w:rsidP="00572AD9">
            <w:pPr>
              <w:spacing w:after="0" w:line="240" w:lineRule="auto"/>
              <w:rPr>
                <w:rFonts w:ascii="Calibri" w:eastAsia="Times New Roman" w:hAnsi="Calibri" w:cs="Calibri"/>
                <w:b/>
                <w:bCs/>
                <w:color w:val="000000"/>
                <w:lang w:val="fr-FR" w:eastAsia="en-GB"/>
              </w:rPr>
            </w:pPr>
            <w:r w:rsidRPr="00BC6E1F">
              <w:rPr>
                <w:rFonts w:ascii="Calibri" w:eastAsia="Times New Roman" w:hAnsi="Calibri" w:cs="Calibri"/>
                <w:b/>
                <w:bCs/>
                <w:color w:val="000000"/>
                <w:lang w:val="fr-FR" w:eastAsia="en-GB"/>
              </w:rPr>
              <w:t xml:space="preserve">Infant </w:t>
            </w:r>
            <w:proofErr w:type="spellStart"/>
            <w:r w:rsidRPr="00BC6E1F">
              <w:rPr>
                <w:rFonts w:ascii="Calibri" w:eastAsia="Times New Roman" w:hAnsi="Calibri" w:cs="Calibri"/>
                <w:b/>
                <w:bCs/>
                <w:color w:val="000000"/>
                <w:lang w:val="fr-FR" w:eastAsia="en-GB"/>
              </w:rPr>
              <w:t>mortality</w:t>
            </w:r>
            <w:proofErr w:type="spellEnd"/>
            <w:r w:rsidRPr="00BC6E1F">
              <w:rPr>
                <w:rFonts w:ascii="Calibri" w:eastAsia="Times New Roman" w:hAnsi="Calibri" w:cs="Calibri"/>
                <w:b/>
                <w:bCs/>
                <w:color w:val="000000"/>
                <w:lang w:val="fr-FR" w:eastAsia="en-GB"/>
              </w:rPr>
              <w:t xml:space="preserve"> (&lt;12 M) 2015 </w:t>
            </w:r>
            <w:r>
              <w:rPr>
                <w:rFonts w:ascii="Calibri" w:eastAsia="Times New Roman" w:hAnsi="Calibri" w:cs="Calibri"/>
                <w:b/>
                <w:bCs/>
                <w:color w:val="000000"/>
                <w:lang w:val="fr-FR" w:eastAsia="en-GB"/>
              </w:rPr>
              <w:t>(</w:t>
            </w:r>
            <w:r w:rsidRPr="00BC6E1F">
              <w:rPr>
                <w:rFonts w:ascii="Calibri" w:eastAsia="Times New Roman" w:hAnsi="Calibri" w:cs="Calibri"/>
                <w:b/>
                <w:bCs/>
                <w:color w:val="000000"/>
                <w:lang w:val="fr-FR" w:eastAsia="en-GB"/>
              </w:rPr>
              <w:t>UN IAG CME</w:t>
            </w:r>
            <w:r>
              <w:rPr>
                <w:rFonts w:ascii="Calibri" w:eastAsia="Times New Roman" w:hAnsi="Calibri" w:cs="Calibri"/>
                <w:b/>
                <w:bCs/>
                <w:color w:val="000000"/>
                <w:lang w:val="fr-FR" w:eastAsia="en-GB"/>
              </w:rPr>
              <w:t>)</w:t>
            </w:r>
          </w:p>
        </w:tc>
        <w:tc>
          <w:tcPr>
            <w:tcW w:w="2193" w:type="dxa"/>
            <w:tcBorders>
              <w:top w:val="nil"/>
              <w:left w:val="nil"/>
              <w:bottom w:val="single" w:sz="4" w:space="0" w:color="auto"/>
              <w:right w:val="single" w:sz="4" w:space="0" w:color="auto"/>
            </w:tcBorders>
            <w:shd w:val="clear" w:color="auto" w:fill="auto"/>
            <w:vAlign w:val="center"/>
            <w:hideMark/>
          </w:tcPr>
          <w:p w14:paraId="5A1D4413" w14:textId="77777777" w:rsidR="00AA67AB" w:rsidRPr="00572AD9" w:rsidRDefault="00AA67AB"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38</w:t>
            </w:r>
          </w:p>
        </w:tc>
      </w:tr>
      <w:tr w:rsidR="00AA67AB" w:rsidRPr="00572AD9" w14:paraId="2FE0716B" w14:textId="77777777" w:rsidTr="00641AEE">
        <w:trPr>
          <w:trHeight w:val="300"/>
          <w:jc w:val="center"/>
        </w:trPr>
        <w:tc>
          <w:tcPr>
            <w:tcW w:w="3189" w:type="dxa"/>
            <w:vMerge/>
            <w:tcBorders>
              <w:left w:val="single" w:sz="4" w:space="0" w:color="auto"/>
              <w:right w:val="single" w:sz="4" w:space="0" w:color="auto"/>
            </w:tcBorders>
            <w:shd w:val="clear" w:color="auto" w:fill="auto"/>
            <w:vAlign w:val="center"/>
            <w:hideMark/>
          </w:tcPr>
          <w:p w14:paraId="3BE22EE0" w14:textId="74C6F3DB" w:rsidR="00AA67AB" w:rsidRPr="00572AD9" w:rsidRDefault="00AA67AB"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auto" w:fill="auto"/>
            <w:vAlign w:val="center"/>
            <w:hideMark/>
          </w:tcPr>
          <w:p w14:paraId="6F2D184C" w14:textId="034C8A53" w:rsidR="00AA67AB" w:rsidRPr="00572AD9" w:rsidRDefault="00AA67AB" w:rsidP="00572AD9">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GAVI s</w:t>
            </w:r>
            <w:r w:rsidRPr="00572AD9">
              <w:rPr>
                <w:rFonts w:ascii="Calibri" w:eastAsia="Times New Roman" w:hAnsi="Calibri" w:cs="Calibri"/>
                <w:b/>
                <w:bCs/>
                <w:color w:val="000000"/>
                <w:lang w:eastAsia="en-GB"/>
              </w:rPr>
              <w:t>tatus</w:t>
            </w:r>
          </w:p>
        </w:tc>
        <w:tc>
          <w:tcPr>
            <w:tcW w:w="2193" w:type="dxa"/>
            <w:tcBorders>
              <w:top w:val="nil"/>
              <w:left w:val="nil"/>
              <w:bottom w:val="single" w:sz="4" w:space="0" w:color="auto"/>
              <w:right w:val="single" w:sz="4" w:space="0" w:color="auto"/>
            </w:tcBorders>
            <w:shd w:val="clear" w:color="auto" w:fill="auto"/>
            <w:vAlign w:val="center"/>
            <w:hideMark/>
          </w:tcPr>
          <w:p w14:paraId="3009FC0B" w14:textId="77777777" w:rsidR="00AA67AB" w:rsidRPr="00572AD9" w:rsidRDefault="00AA67AB"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Eligible</w:t>
            </w:r>
          </w:p>
        </w:tc>
      </w:tr>
      <w:tr w:rsidR="00AA67AB" w:rsidRPr="00572AD9" w14:paraId="4A77FE3A" w14:textId="77777777" w:rsidTr="00641AEE">
        <w:trPr>
          <w:trHeight w:val="300"/>
          <w:jc w:val="center"/>
        </w:trPr>
        <w:tc>
          <w:tcPr>
            <w:tcW w:w="3189" w:type="dxa"/>
            <w:vMerge/>
            <w:tcBorders>
              <w:left w:val="single" w:sz="4" w:space="0" w:color="auto"/>
              <w:right w:val="single" w:sz="4" w:space="0" w:color="auto"/>
            </w:tcBorders>
            <w:shd w:val="clear" w:color="auto" w:fill="auto"/>
            <w:vAlign w:val="center"/>
            <w:hideMark/>
          </w:tcPr>
          <w:p w14:paraId="506BDA94" w14:textId="0F85FE51" w:rsidR="00AA67AB" w:rsidRPr="00572AD9" w:rsidRDefault="00AA67AB"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auto" w:fill="auto"/>
            <w:vAlign w:val="center"/>
            <w:hideMark/>
          </w:tcPr>
          <w:p w14:paraId="54AD4F42" w14:textId="3B849968" w:rsidR="00AA67AB" w:rsidRPr="00572AD9" w:rsidRDefault="00AA67AB" w:rsidP="00572AD9">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Total p</w:t>
            </w:r>
            <w:r w:rsidRPr="00572AD9">
              <w:rPr>
                <w:rFonts w:ascii="Calibri" w:eastAsia="Times New Roman" w:hAnsi="Calibri" w:cs="Calibri"/>
                <w:b/>
                <w:bCs/>
                <w:color w:val="000000"/>
                <w:lang w:eastAsia="en-GB"/>
              </w:rPr>
              <w:t>opulation</w:t>
            </w:r>
          </w:p>
        </w:tc>
        <w:tc>
          <w:tcPr>
            <w:tcW w:w="2193" w:type="dxa"/>
            <w:tcBorders>
              <w:top w:val="nil"/>
              <w:left w:val="nil"/>
              <w:bottom w:val="single" w:sz="4" w:space="0" w:color="auto"/>
              <w:right w:val="single" w:sz="4" w:space="0" w:color="auto"/>
            </w:tcBorders>
            <w:shd w:val="clear" w:color="auto" w:fill="auto"/>
            <w:vAlign w:val="center"/>
            <w:hideMark/>
          </w:tcPr>
          <w:p w14:paraId="17C67B9C" w14:textId="77777777" w:rsidR="00AA67AB" w:rsidRPr="00572AD9" w:rsidRDefault="00AA67AB"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39,032,000</w:t>
            </w:r>
          </w:p>
        </w:tc>
      </w:tr>
      <w:tr w:rsidR="00AA67AB" w:rsidRPr="00572AD9" w14:paraId="129F9C5F" w14:textId="77777777" w:rsidTr="00641AEE">
        <w:trPr>
          <w:trHeight w:val="300"/>
          <w:jc w:val="center"/>
        </w:trPr>
        <w:tc>
          <w:tcPr>
            <w:tcW w:w="3189" w:type="dxa"/>
            <w:vMerge/>
            <w:tcBorders>
              <w:left w:val="single" w:sz="4" w:space="0" w:color="auto"/>
              <w:right w:val="single" w:sz="4" w:space="0" w:color="auto"/>
            </w:tcBorders>
            <w:shd w:val="clear" w:color="auto" w:fill="auto"/>
            <w:vAlign w:val="center"/>
            <w:hideMark/>
          </w:tcPr>
          <w:p w14:paraId="7860D4E1" w14:textId="227A1BB4" w:rsidR="00AA67AB" w:rsidRPr="00572AD9" w:rsidRDefault="00AA67AB"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auto" w:fill="auto"/>
            <w:vAlign w:val="center"/>
            <w:hideMark/>
          </w:tcPr>
          <w:p w14:paraId="35D3A577" w14:textId="7462F52A" w:rsidR="00AA67AB" w:rsidRPr="00572AD9" w:rsidRDefault="00AA67AB" w:rsidP="00572AD9">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Birth c</w:t>
            </w:r>
            <w:r w:rsidRPr="00572AD9">
              <w:rPr>
                <w:rFonts w:ascii="Calibri" w:eastAsia="Times New Roman" w:hAnsi="Calibri" w:cs="Calibri"/>
                <w:b/>
                <w:bCs/>
                <w:color w:val="000000"/>
                <w:lang w:eastAsia="en-GB"/>
              </w:rPr>
              <w:t>ohort</w:t>
            </w:r>
          </w:p>
        </w:tc>
        <w:tc>
          <w:tcPr>
            <w:tcW w:w="2193" w:type="dxa"/>
            <w:tcBorders>
              <w:top w:val="nil"/>
              <w:left w:val="nil"/>
              <w:bottom w:val="single" w:sz="4" w:space="0" w:color="auto"/>
              <w:right w:val="single" w:sz="4" w:space="0" w:color="auto"/>
            </w:tcBorders>
            <w:shd w:val="clear" w:color="auto" w:fill="auto"/>
            <w:vAlign w:val="center"/>
            <w:hideMark/>
          </w:tcPr>
          <w:p w14:paraId="137F8519" w14:textId="77777777" w:rsidR="00AA67AB" w:rsidRPr="00572AD9" w:rsidRDefault="00AA67AB"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1,665,000</w:t>
            </w:r>
          </w:p>
        </w:tc>
      </w:tr>
      <w:tr w:rsidR="00AA67AB" w:rsidRPr="00572AD9" w14:paraId="32C2B091" w14:textId="77777777" w:rsidTr="00641AEE">
        <w:trPr>
          <w:trHeight w:val="300"/>
          <w:jc w:val="center"/>
        </w:trPr>
        <w:tc>
          <w:tcPr>
            <w:tcW w:w="3189" w:type="dxa"/>
            <w:vMerge/>
            <w:tcBorders>
              <w:left w:val="single" w:sz="4" w:space="0" w:color="auto"/>
              <w:bottom w:val="single" w:sz="4" w:space="0" w:color="auto"/>
              <w:right w:val="single" w:sz="4" w:space="0" w:color="auto"/>
            </w:tcBorders>
            <w:shd w:val="clear" w:color="auto" w:fill="auto"/>
            <w:vAlign w:val="center"/>
            <w:hideMark/>
          </w:tcPr>
          <w:p w14:paraId="103EA2F6" w14:textId="41859DA9" w:rsidR="00AA67AB" w:rsidRPr="00572AD9" w:rsidRDefault="00AA67AB"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auto" w:fill="auto"/>
            <w:vAlign w:val="center"/>
            <w:hideMark/>
          </w:tcPr>
          <w:p w14:paraId="4DFE5E8E" w14:textId="06A2E18D" w:rsidR="00AA67AB" w:rsidRPr="00572AD9" w:rsidRDefault="00AA67AB" w:rsidP="00572AD9">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Surviving i</w:t>
            </w:r>
            <w:r w:rsidRPr="00572AD9">
              <w:rPr>
                <w:rFonts w:ascii="Calibri" w:eastAsia="Times New Roman" w:hAnsi="Calibri" w:cs="Calibri"/>
                <w:b/>
                <w:bCs/>
                <w:color w:val="000000"/>
                <w:lang w:eastAsia="en-GB"/>
              </w:rPr>
              <w:t>nfants (JRF)</w:t>
            </w:r>
          </w:p>
        </w:tc>
        <w:tc>
          <w:tcPr>
            <w:tcW w:w="2193" w:type="dxa"/>
            <w:tcBorders>
              <w:top w:val="nil"/>
              <w:left w:val="nil"/>
              <w:bottom w:val="single" w:sz="4" w:space="0" w:color="auto"/>
              <w:right w:val="single" w:sz="4" w:space="0" w:color="auto"/>
            </w:tcBorders>
            <w:shd w:val="clear" w:color="auto" w:fill="auto"/>
            <w:vAlign w:val="center"/>
            <w:hideMark/>
          </w:tcPr>
          <w:p w14:paraId="327E475A" w14:textId="77777777" w:rsidR="00AA67AB" w:rsidRPr="00572AD9" w:rsidRDefault="00AA67AB"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1,568,000</w:t>
            </w:r>
          </w:p>
        </w:tc>
      </w:tr>
      <w:tr w:rsidR="00BC6E1F" w:rsidRPr="00572AD9" w14:paraId="56C9DF4B" w14:textId="77777777" w:rsidTr="00F1695C">
        <w:trPr>
          <w:trHeight w:val="395"/>
          <w:jc w:val="center"/>
        </w:trPr>
        <w:tc>
          <w:tcPr>
            <w:tcW w:w="3189" w:type="dxa"/>
            <w:vMerge w:val="restart"/>
            <w:tcBorders>
              <w:top w:val="nil"/>
              <w:left w:val="single" w:sz="4" w:space="0" w:color="auto"/>
              <w:right w:val="single" w:sz="4" w:space="0" w:color="auto"/>
            </w:tcBorders>
            <w:shd w:val="clear" w:color="000000" w:fill="DDD9C4"/>
            <w:hideMark/>
          </w:tcPr>
          <w:p w14:paraId="71FC7886" w14:textId="77777777" w:rsidR="00BC6E1F" w:rsidRPr="00572AD9" w:rsidRDefault="00BC6E1F" w:rsidP="00BC6E1F">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1. Interrupt wild poliovirus transmission</w:t>
            </w:r>
          </w:p>
        </w:tc>
        <w:tc>
          <w:tcPr>
            <w:tcW w:w="3867" w:type="dxa"/>
            <w:tcBorders>
              <w:top w:val="nil"/>
              <w:left w:val="nil"/>
              <w:bottom w:val="single" w:sz="4" w:space="0" w:color="auto"/>
              <w:right w:val="single" w:sz="4" w:space="0" w:color="auto"/>
            </w:tcBorders>
            <w:shd w:val="clear" w:color="000000" w:fill="DDD9C4"/>
            <w:vAlign w:val="center"/>
            <w:hideMark/>
          </w:tcPr>
          <w:p w14:paraId="7DA8A250" w14:textId="77777777" w:rsidR="00BC6E1F" w:rsidRPr="00572AD9" w:rsidRDefault="00BC6E1F"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Transmission Interrupted</w:t>
            </w:r>
          </w:p>
        </w:tc>
        <w:tc>
          <w:tcPr>
            <w:tcW w:w="2193" w:type="dxa"/>
            <w:tcBorders>
              <w:top w:val="nil"/>
              <w:left w:val="nil"/>
              <w:bottom w:val="single" w:sz="4" w:space="0" w:color="auto"/>
              <w:right w:val="single" w:sz="4" w:space="0" w:color="auto"/>
            </w:tcBorders>
            <w:shd w:val="clear" w:color="000000" w:fill="00B050"/>
            <w:vAlign w:val="center"/>
            <w:hideMark/>
          </w:tcPr>
          <w:p w14:paraId="4967DE02" w14:textId="18964C84" w:rsidR="00BC6E1F" w:rsidRPr="00572AD9" w:rsidRDefault="00BC6E1F" w:rsidP="00412E93">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Yes</w:t>
            </w:r>
            <w:del w:id="0" w:author="SENOUCI, Kamel" w:date="2016-07-18T14:17:00Z">
              <w:r w:rsidRPr="00572AD9" w:rsidDel="00412E93">
                <w:rPr>
                  <w:rFonts w:ascii="Calibri" w:eastAsia="Times New Roman" w:hAnsi="Calibri" w:cs="Calibri"/>
                  <w:b/>
                  <w:bCs/>
                  <w:color w:val="000000"/>
                  <w:lang w:eastAsia="en-GB"/>
                </w:rPr>
                <w:delText xml:space="preserve">   </w:delText>
              </w:r>
            </w:del>
          </w:p>
        </w:tc>
      </w:tr>
      <w:tr w:rsidR="00BC6E1F" w:rsidRPr="00572AD9" w14:paraId="4F7A5D38" w14:textId="77777777" w:rsidTr="00F1695C">
        <w:trPr>
          <w:trHeight w:val="900"/>
          <w:jc w:val="center"/>
        </w:trPr>
        <w:tc>
          <w:tcPr>
            <w:tcW w:w="3189" w:type="dxa"/>
            <w:vMerge/>
            <w:tcBorders>
              <w:left w:val="single" w:sz="4" w:space="0" w:color="auto"/>
              <w:right w:val="single" w:sz="4" w:space="0" w:color="auto"/>
            </w:tcBorders>
            <w:shd w:val="clear" w:color="000000" w:fill="DDD9C4"/>
            <w:vAlign w:val="center"/>
            <w:hideMark/>
          </w:tcPr>
          <w:p w14:paraId="19882C12" w14:textId="7441246B"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DDD9C4"/>
            <w:vAlign w:val="center"/>
            <w:hideMark/>
          </w:tcPr>
          <w:p w14:paraId="180F70A1" w14:textId="4425B56B" w:rsidR="00BC6E1F" w:rsidRPr="00572AD9" w:rsidRDefault="00BC6E1F" w:rsidP="00572AD9">
            <w:pPr>
              <w:spacing w:after="0" w:line="240" w:lineRule="auto"/>
              <w:rPr>
                <w:rFonts w:ascii="Calibri" w:eastAsia="Times New Roman" w:hAnsi="Calibri" w:cs="Calibri"/>
                <w:b/>
                <w:bCs/>
                <w:lang w:eastAsia="en-GB"/>
              </w:rPr>
            </w:pPr>
            <w:r w:rsidRPr="00572AD9">
              <w:rPr>
                <w:rFonts w:ascii="Calibri" w:eastAsia="Times New Roman" w:hAnsi="Calibri" w:cs="Calibri"/>
                <w:b/>
                <w:bCs/>
                <w:lang w:eastAsia="en-GB"/>
              </w:rPr>
              <w:t>Risk of late detection</w:t>
            </w:r>
            <w:r>
              <w:rPr>
                <w:rFonts w:ascii="Calibri" w:eastAsia="Times New Roman" w:hAnsi="Calibri" w:cs="Calibri"/>
                <w:b/>
                <w:bCs/>
                <w:lang w:eastAsia="en-GB"/>
              </w:rPr>
              <w:t>:</w:t>
            </w:r>
            <w:r w:rsidRPr="00572AD9">
              <w:rPr>
                <w:rFonts w:ascii="Calibri" w:eastAsia="Times New Roman" w:hAnsi="Calibri" w:cs="Calibri"/>
                <w:b/>
                <w:bCs/>
                <w:lang w:eastAsia="en-GB"/>
              </w:rPr>
              <w:br/>
              <w:t>Percen</w:t>
            </w:r>
            <w:r>
              <w:rPr>
                <w:rFonts w:ascii="Calibri" w:eastAsia="Times New Roman" w:hAnsi="Calibri" w:cs="Calibri"/>
                <w:b/>
                <w:bCs/>
                <w:lang w:eastAsia="en-GB"/>
              </w:rPr>
              <w:t>t of adequate stool specimens (r</w:t>
            </w:r>
            <w:r w:rsidRPr="00572AD9">
              <w:rPr>
                <w:rFonts w:ascii="Calibri" w:eastAsia="Times New Roman" w:hAnsi="Calibri" w:cs="Calibri"/>
                <w:b/>
                <w:bCs/>
                <w:lang w:eastAsia="en-GB"/>
              </w:rPr>
              <w:t>olling 12m) Target &gt; 80%</w:t>
            </w:r>
          </w:p>
        </w:tc>
        <w:tc>
          <w:tcPr>
            <w:tcW w:w="2193" w:type="dxa"/>
            <w:tcBorders>
              <w:top w:val="nil"/>
              <w:left w:val="nil"/>
              <w:bottom w:val="single" w:sz="4" w:space="0" w:color="auto"/>
              <w:right w:val="single" w:sz="4" w:space="0" w:color="auto"/>
            </w:tcBorders>
            <w:shd w:val="clear" w:color="000000" w:fill="00B050"/>
            <w:vAlign w:val="center"/>
            <w:hideMark/>
          </w:tcPr>
          <w:p w14:paraId="23608BE9"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91.3</w:t>
            </w:r>
          </w:p>
        </w:tc>
      </w:tr>
      <w:tr w:rsidR="00BC6E1F" w:rsidRPr="00572AD9" w14:paraId="2891D385" w14:textId="77777777" w:rsidTr="00F1695C">
        <w:trPr>
          <w:trHeight w:val="900"/>
          <w:jc w:val="center"/>
        </w:trPr>
        <w:tc>
          <w:tcPr>
            <w:tcW w:w="3189" w:type="dxa"/>
            <w:vMerge/>
            <w:tcBorders>
              <w:left w:val="single" w:sz="4" w:space="0" w:color="auto"/>
              <w:right w:val="single" w:sz="4" w:space="0" w:color="auto"/>
            </w:tcBorders>
            <w:shd w:val="clear" w:color="000000" w:fill="DDD9C4"/>
            <w:vAlign w:val="center"/>
            <w:hideMark/>
          </w:tcPr>
          <w:p w14:paraId="2456FCEB" w14:textId="021F0CAB"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DDD9C4"/>
            <w:vAlign w:val="center"/>
            <w:hideMark/>
          </w:tcPr>
          <w:p w14:paraId="38319977" w14:textId="1FFFB43F" w:rsidR="00BC6E1F" w:rsidRPr="00572AD9" w:rsidRDefault="00BC6E1F" w:rsidP="00572AD9">
            <w:pPr>
              <w:spacing w:after="0" w:line="240" w:lineRule="auto"/>
              <w:rPr>
                <w:rFonts w:ascii="Calibri" w:eastAsia="Times New Roman" w:hAnsi="Calibri" w:cs="Calibri"/>
                <w:b/>
                <w:bCs/>
                <w:lang w:eastAsia="en-GB"/>
              </w:rPr>
            </w:pPr>
            <w:r w:rsidRPr="00572AD9">
              <w:rPr>
                <w:rFonts w:ascii="Calibri" w:eastAsia="Times New Roman" w:hAnsi="Calibri" w:cs="Calibri"/>
                <w:b/>
                <w:bCs/>
                <w:lang w:eastAsia="en-GB"/>
              </w:rPr>
              <w:t>Risk of late detection</w:t>
            </w:r>
            <w:r>
              <w:rPr>
                <w:rFonts w:ascii="Calibri" w:eastAsia="Times New Roman" w:hAnsi="Calibri" w:cs="Calibri"/>
                <w:b/>
                <w:bCs/>
                <w:lang w:eastAsia="en-GB"/>
              </w:rPr>
              <w:t>:</w:t>
            </w:r>
            <w:r>
              <w:rPr>
                <w:rFonts w:ascii="Calibri" w:eastAsia="Times New Roman" w:hAnsi="Calibri" w:cs="Calibri"/>
                <w:b/>
                <w:bCs/>
                <w:lang w:eastAsia="en-GB"/>
              </w:rPr>
              <w:br/>
              <w:t>Non polio AFP rate (r</w:t>
            </w:r>
            <w:r w:rsidRPr="00572AD9">
              <w:rPr>
                <w:rFonts w:ascii="Calibri" w:eastAsia="Times New Roman" w:hAnsi="Calibri" w:cs="Calibri"/>
                <w:b/>
                <w:bCs/>
                <w:lang w:eastAsia="en-GB"/>
              </w:rPr>
              <w:t xml:space="preserve">olling 12m ) </w:t>
            </w:r>
            <w:r w:rsidRPr="00572AD9">
              <w:rPr>
                <w:rFonts w:ascii="Calibri" w:eastAsia="Times New Roman" w:hAnsi="Calibri" w:cs="Calibri"/>
                <w:b/>
                <w:bCs/>
                <w:lang w:eastAsia="en-GB"/>
              </w:rPr>
              <w:br/>
              <w:t>Target &gt; 2</w:t>
            </w:r>
            <w:r>
              <w:rPr>
                <w:rFonts w:ascii="Calibri" w:eastAsia="Times New Roman" w:hAnsi="Calibri" w:cs="Calibri"/>
                <w:b/>
                <w:bCs/>
                <w:lang w:eastAsia="en-GB"/>
              </w:rPr>
              <w:t xml:space="preserve"> per 100,000 </w:t>
            </w:r>
          </w:p>
        </w:tc>
        <w:tc>
          <w:tcPr>
            <w:tcW w:w="2193" w:type="dxa"/>
            <w:tcBorders>
              <w:top w:val="nil"/>
              <w:left w:val="nil"/>
              <w:bottom w:val="single" w:sz="4" w:space="0" w:color="auto"/>
              <w:right w:val="single" w:sz="4" w:space="0" w:color="auto"/>
            </w:tcBorders>
            <w:shd w:val="clear" w:color="000000" w:fill="00B050"/>
            <w:vAlign w:val="center"/>
            <w:hideMark/>
          </w:tcPr>
          <w:p w14:paraId="61D938C1"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3</w:t>
            </w:r>
          </w:p>
        </w:tc>
      </w:tr>
      <w:tr w:rsidR="00BC6E1F" w:rsidRPr="00572AD9" w14:paraId="1185517F" w14:textId="77777777" w:rsidTr="00F1695C">
        <w:trPr>
          <w:trHeight w:val="1385"/>
          <w:jc w:val="center"/>
        </w:trPr>
        <w:tc>
          <w:tcPr>
            <w:tcW w:w="3189" w:type="dxa"/>
            <w:vMerge/>
            <w:tcBorders>
              <w:left w:val="single" w:sz="4" w:space="0" w:color="auto"/>
              <w:bottom w:val="single" w:sz="4" w:space="0" w:color="auto"/>
              <w:right w:val="single" w:sz="4" w:space="0" w:color="auto"/>
            </w:tcBorders>
            <w:shd w:val="clear" w:color="000000" w:fill="DDD9C4"/>
            <w:vAlign w:val="center"/>
            <w:hideMark/>
          </w:tcPr>
          <w:p w14:paraId="7D6C5155" w14:textId="7C35AFE5"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DDD9C4"/>
            <w:vAlign w:val="center"/>
            <w:hideMark/>
          </w:tcPr>
          <w:p w14:paraId="3F7916AD" w14:textId="09BE7E07" w:rsidR="00BC6E1F" w:rsidRPr="00572AD9" w:rsidRDefault="00BC6E1F" w:rsidP="00BC6E1F">
            <w:pPr>
              <w:spacing w:after="0" w:line="240" w:lineRule="auto"/>
              <w:rPr>
                <w:rFonts w:ascii="Calibri" w:eastAsia="Times New Roman" w:hAnsi="Calibri" w:cs="Calibri"/>
                <w:b/>
                <w:bCs/>
                <w:lang w:eastAsia="en-GB"/>
              </w:rPr>
            </w:pPr>
            <w:r w:rsidRPr="00572AD9">
              <w:rPr>
                <w:rFonts w:ascii="Calibri" w:eastAsia="Times New Roman" w:hAnsi="Calibri" w:cs="Calibri"/>
                <w:b/>
                <w:bCs/>
                <w:lang w:eastAsia="en-GB"/>
              </w:rPr>
              <w:t>Risk of spread after importation</w:t>
            </w:r>
            <w:r>
              <w:rPr>
                <w:rFonts w:ascii="Calibri" w:eastAsia="Times New Roman" w:hAnsi="Calibri" w:cs="Calibri"/>
                <w:b/>
                <w:bCs/>
                <w:lang w:eastAsia="en-GB"/>
              </w:rPr>
              <w:t>:</w:t>
            </w:r>
            <w:r w:rsidRPr="00572AD9">
              <w:rPr>
                <w:rFonts w:ascii="Calibri" w:eastAsia="Times New Roman" w:hAnsi="Calibri" w:cs="Calibri"/>
                <w:b/>
                <w:bCs/>
                <w:lang w:eastAsia="en-GB"/>
              </w:rPr>
              <w:t xml:space="preserve"> </w:t>
            </w:r>
            <w:r w:rsidRPr="00572AD9">
              <w:rPr>
                <w:rFonts w:ascii="Calibri" w:eastAsia="Times New Roman" w:hAnsi="Calibri" w:cs="Calibri"/>
                <w:b/>
                <w:bCs/>
                <w:lang w:eastAsia="en-GB"/>
              </w:rPr>
              <w:br/>
              <w:t xml:space="preserve">% of 6M-59M </w:t>
            </w:r>
            <w:r>
              <w:rPr>
                <w:rFonts w:ascii="Calibri" w:eastAsia="Times New Roman" w:hAnsi="Calibri" w:cs="Calibri"/>
                <w:b/>
                <w:bCs/>
                <w:lang w:eastAsia="en-GB"/>
              </w:rPr>
              <w:t xml:space="preserve">olds </w:t>
            </w:r>
            <w:r w:rsidRPr="00572AD9">
              <w:rPr>
                <w:rFonts w:ascii="Calibri" w:eastAsia="Times New Roman" w:hAnsi="Calibri" w:cs="Calibri"/>
                <w:b/>
                <w:bCs/>
                <w:lang w:eastAsia="en-GB"/>
              </w:rPr>
              <w:t>having received less than 3 doses in the last year before occurrence case/environmental positive)</w:t>
            </w:r>
          </w:p>
        </w:tc>
        <w:tc>
          <w:tcPr>
            <w:tcW w:w="2193" w:type="dxa"/>
            <w:tcBorders>
              <w:top w:val="nil"/>
              <w:left w:val="nil"/>
              <w:bottom w:val="single" w:sz="4" w:space="0" w:color="auto"/>
              <w:right w:val="single" w:sz="4" w:space="0" w:color="auto"/>
            </w:tcBorders>
            <w:shd w:val="clear" w:color="000000" w:fill="00B050"/>
            <w:vAlign w:val="center"/>
            <w:hideMark/>
          </w:tcPr>
          <w:p w14:paraId="2367BACC"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8</w:t>
            </w:r>
          </w:p>
        </w:tc>
      </w:tr>
      <w:tr w:rsidR="00BC6E1F" w:rsidRPr="00572AD9" w14:paraId="1B1075FF" w14:textId="77777777" w:rsidTr="00F1695C">
        <w:trPr>
          <w:trHeight w:val="300"/>
          <w:jc w:val="center"/>
        </w:trPr>
        <w:tc>
          <w:tcPr>
            <w:tcW w:w="3189" w:type="dxa"/>
            <w:vMerge w:val="restart"/>
            <w:tcBorders>
              <w:top w:val="nil"/>
              <w:left w:val="single" w:sz="4" w:space="0" w:color="auto"/>
              <w:right w:val="single" w:sz="4" w:space="0" w:color="auto"/>
            </w:tcBorders>
            <w:shd w:val="clear" w:color="000000" w:fill="C5D9F1"/>
            <w:hideMark/>
          </w:tcPr>
          <w:p w14:paraId="42943846" w14:textId="77777777" w:rsidR="00BC6E1F" w:rsidRPr="00572AD9" w:rsidRDefault="00BC6E1F" w:rsidP="00BC6E1F">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2. Neonatal tetanus elimination</w:t>
            </w:r>
          </w:p>
        </w:tc>
        <w:tc>
          <w:tcPr>
            <w:tcW w:w="3867" w:type="dxa"/>
            <w:tcBorders>
              <w:top w:val="nil"/>
              <w:left w:val="nil"/>
              <w:bottom w:val="single" w:sz="4" w:space="0" w:color="auto"/>
              <w:right w:val="single" w:sz="4" w:space="0" w:color="auto"/>
            </w:tcBorders>
            <w:shd w:val="clear" w:color="000000" w:fill="C5D9F1"/>
            <w:vAlign w:val="center"/>
            <w:hideMark/>
          </w:tcPr>
          <w:p w14:paraId="4B3FA5AD" w14:textId="77777777" w:rsidR="00BC6E1F" w:rsidRPr="00572AD9" w:rsidRDefault="00BC6E1F"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Coverage for TT (reported 2015)</w:t>
            </w:r>
          </w:p>
        </w:tc>
        <w:tc>
          <w:tcPr>
            <w:tcW w:w="2193" w:type="dxa"/>
            <w:tcBorders>
              <w:top w:val="nil"/>
              <w:left w:val="nil"/>
              <w:bottom w:val="single" w:sz="4" w:space="0" w:color="auto"/>
              <w:right w:val="single" w:sz="4" w:space="0" w:color="auto"/>
            </w:tcBorders>
            <w:shd w:val="clear" w:color="000000" w:fill="FF0000"/>
            <w:vAlign w:val="center"/>
            <w:hideMark/>
          </w:tcPr>
          <w:p w14:paraId="63C3CC4A"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58%</w:t>
            </w:r>
          </w:p>
        </w:tc>
      </w:tr>
      <w:tr w:rsidR="00BC6E1F" w:rsidRPr="00572AD9" w14:paraId="188450B3" w14:textId="77777777" w:rsidTr="00F1695C">
        <w:trPr>
          <w:trHeight w:val="600"/>
          <w:jc w:val="center"/>
        </w:trPr>
        <w:tc>
          <w:tcPr>
            <w:tcW w:w="3189" w:type="dxa"/>
            <w:vMerge/>
            <w:tcBorders>
              <w:left w:val="single" w:sz="4" w:space="0" w:color="auto"/>
              <w:right w:val="single" w:sz="4" w:space="0" w:color="auto"/>
            </w:tcBorders>
            <w:shd w:val="clear" w:color="000000" w:fill="C5D9F1"/>
            <w:vAlign w:val="center"/>
            <w:hideMark/>
          </w:tcPr>
          <w:p w14:paraId="618B79CC" w14:textId="268335A1" w:rsidR="00BC6E1F" w:rsidRPr="00572AD9" w:rsidRDefault="00BC6E1F" w:rsidP="00BC6E1F">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C5D9F1"/>
            <w:vAlign w:val="center"/>
            <w:hideMark/>
          </w:tcPr>
          <w:p w14:paraId="3ECC6FDC" w14:textId="5218D780" w:rsidR="00BC6E1F" w:rsidRPr="00572AD9" w:rsidRDefault="00BC6E1F" w:rsidP="00BC6E1F">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P</w:t>
            </w:r>
            <w:r>
              <w:rPr>
                <w:rFonts w:ascii="Calibri" w:eastAsia="Times New Roman" w:hAnsi="Calibri" w:cs="Calibri"/>
                <w:b/>
                <w:bCs/>
                <w:color w:val="000000"/>
                <w:lang w:eastAsia="en-GB"/>
              </w:rPr>
              <w:t>rotection at b</w:t>
            </w:r>
            <w:r w:rsidRPr="00572AD9">
              <w:rPr>
                <w:rFonts w:ascii="Calibri" w:eastAsia="Times New Roman" w:hAnsi="Calibri" w:cs="Calibri"/>
                <w:b/>
                <w:bCs/>
                <w:color w:val="000000"/>
                <w:lang w:eastAsia="en-GB"/>
              </w:rPr>
              <w:t xml:space="preserve">irth against </w:t>
            </w:r>
            <w:r>
              <w:rPr>
                <w:rFonts w:ascii="Calibri" w:eastAsia="Times New Roman" w:hAnsi="Calibri" w:cs="Calibri"/>
                <w:b/>
                <w:bCs/>
                <w:color w:val="000000"/>
                <w:lang w:eastAsia="en-GB"/>
              </w:rPr>
              <w:t>tetanus</w:t>
            </w:r>
            <w:r w:rsidRPr="00572AD9">
              <w:rPr>
                <w:rFonts w:ascii="Calibri" w:eastAsia="Times New Roman" w:hAnsi="Calibri" w:cs="Calibri"/>
                <w:b/>
                <w:bCs/>
                <w:color w:val="000000"/>
                <w:lang w:eastAsia="en-GB"/>
              </w:rPr>
              <w:t xml:space="preserve"> (WUENIC 2014)</w:t>
            </w:r>
          </w:p>
        </w:tc>
        <w:tc>
          <w:tcPr>
            <w:tcW w:w="2193" w:type="dxa"/>
            <w:tcBorders>
              <w:top w:val="nil"/>
              <w:left w:val="nil"/>
              <w:bottom w:val="single" w:sz="4" w:space="0" w:color="auto"/>
              <w:right w:val="single" w:sz="4" w:space="0" w:color="auto"/>
            </w:tcBorders>
            <w:shd w:val="clear" w:color="000000" w:fill="FFC000"/>
            <w:vAlign w:val="center"/>
            <w:hideMark/>
          </w:tcPr>
          <w:p w14:paraId="43EC2237"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85%</w:t>
            </w:r>
          </w:p>
        </w:tc>
      </w:tr>
      <w:tr w:rsidR="00BC6E1F" w:rsidRPr="00572AD9" w14:paraId="70126704" w14:textId="77777777" w:rsidTr="00F1695C">
        <w:trPr>
          <w:trHeight w:val="368"/>
          <w:jc w:val="center"/>
        </w:trPr>
        <w:tc>
          <w:tcPr>
            <w:tcW w:w="3189" w:type="dxa"/>
            <w:vMerge/>
            <w:tcBorders>
              <w:left w:val="single" w:sz="4" w:space="0" w:color="auto"/>
              <w:right w:val="single" w:sz="4" w:space="0" w:color="auto"/>
            </w:tcBorders>
            <w:shd w:val="clear" w:color="000000" w:fill="C5D9F1"/>
            <w:hideMark/>
          </w:tcPr>
          <w:p w14:paraId="2718A484" w14:textId="12AD2C58"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C5D9F1"/>
            <w:hideMark/>
          </w:tcPr>
          <w:p w14:paraId="776C2C59" w14:textId="77777777" w:rsidR="00BC6E1F" w:rsidRPr="00572AD9" w:rsidRDefault="00BC6E1F"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Last SIAs conducted in the country</w:t>
            </w:r>
          </w:p>
        </w:tc>
        <w:tc>
          <w:tcPr>
            <w:tcW w:w="2193" w:type="dxa"/>
            <w:tcBorders>
              <w:top w:val="nil"/>
              <w:left w:val="nil"/>
              <w:bottom w:val="single" w:sz="4" w:space="0" w:color="auto"/>
              <w:right w:val="single" w:sz="4" w:space="0" w:color="auto"/>
            </w:tcBorders>
            <w:shd w:val="clear" w:color="auto" w:fill="auto"/>
            <w:hideMark/>
          </w:tcPr>
          <w:p w14:paraId="0BEE4EB7"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N/A</w:t>
            </w:r>
          </w:p>
        </w:tc>
      </w:tr>
      <w:tr w:rsidR="00BC6E1F" w:rsidRPr="00572AD9" w14:paraId="24A216C5" w14:textId="77777777" w:rsidTr="00F1695C">
        <w:trPr>
          <w:trHeight w:val="512"/>
          <w:jc w:val="center"/>
        </w:trPr>
        <w:tc>
          <w:tcPr>
            <w:tcW w:w="3189" w:type="dxa"/>
            <w:vMerge/>
            <w:tcBorders>
              <w:left w:val="single" w:sz="4" w:space="0" w:color="auto"/>
              <w:bottom w:val="single" w:sz="4" w:space="0" w:color="auto"/>
              <w:right w:val="single" w:sz="4" w:space="0" w:color="auto"/>
            </w:tcBorders>
            <w:shd w:val="clear" w:color="000000" w:fill="C5D9F1"/>
            <w:vAlign w:val="center"/>
            <w:hideMark/>
          </w:tcPr>
          <w:p w14:paraId="0D06E5F0" w14:textId="188AF10E"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C5D9F1"/>
            <w:vAlign w:val="center"/>
            <w:hideMark/>
          </w:tcPr>
          <w:p w14:paraId="5CAFE7CD" w14:textId="77777777" w:rsidR="00BC6E1F" w:rsidRPr="00572AD9" w:rsidRDefault="00BC6E1F"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Elimination validation date</w:t>
            </w:r>
          </w:p>
        </w:tc>
        <w:tc>
          <w:tcPr>
            <w:tcW w:w="2193" w:type="dxa"/>
            <w:tcBorders>
              <w:top w:val="nil"/>
              <w:left w:val="nil"/>
              <w:bottom w:val="single" w:sz="4" w:space="0" w:color="auto"/>
              <w:right w:val="single" w:sz="4" w:space="0" w:color="auto"/>
            </w:tcBorders>
            <w:shd w:val="clear" w:color="000000" w:fill="00B050"/>
            <w:vAlign w:val="center"/>
            <w:hideMark/>
          </w:tcPr>
          <w:p w14:paraId="635C857A" w14:textId="609F7778"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 xml:space="preserve">Validated </w:t>
            </w:r>
            <w:r>
              <w:rPr>
                <w:rFonts w:ascii="Calibri" w:eastAsia="Times New Roman" w:hAnsi="Calibri" w:cs="Calibri"/>
                <w:b/>
                <w:bCs/>
                <w:color w:val="000000"/>
                <w:lang w:eastAsia="en-GB"/>
              </w:rPr>
              <w:t>in 2012</w:t>
            </w:r>
          </w:p>
        </w:tc>
      </w:tr>
      <w:tr w:rsidR="00BC6E1F" w:rsidRPr="00572AD9" w14:paraId="78DEC595" w14:textId="77777777" w:rsidTr="00F1695C">
        <w:trPr>
          <w:trHeight w:val="300"/>
          <w:jc w:val="center"/>
        </w:trPr>
        <w:tc>
          <w:tcPr>
            <w:tcW w:w="3189" w:type="dxa"/>
            <w:vMerge w:val="restart"/>
            <w:tcBorders>
              <w:top w:val="nil"/>
              <w:left w:val="single" w:sz="4" w:space="0" w:color="auto"/>
              <w:right w:val="single" w:sz="4" w:space="0" w:color="auto"/>
            </w:tcBorders>
            <w:shd w:val="clear" w:color="000000" w:fill="F2DCDB"/>
            <w:hideMark/>
          </w:tcPr>
          <w:p w14:paraId="79505443" w14:textId="77777777" w:rsidR="00BC6E1F" w:rsidRPr="00572AD9" w:rsidRDefault="00BC6E1F" w:rsidP="00BC6E1F">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3. Measles Elimination</w:t>
            </w:r>
          </w:p>
        </w:tc>
        <w:tc>
          <w:tcPr>
            <w:tcW w:w="3867" w:type="dxa"/>
            <w:tcBorders>
              <w:top w:val="nil"/>
              <w:left w:val="nil"/>
              <w:bottom w:val="single" w:sz="4" w:space="0" w:color="auto"/>
              <w:right w:val="single" w:sz="4" w:space="0" w:color="auto"/>
            </w:tcBorders>
            <w:shd w:val="clear" w:color="000000" w:fill="F2DCDB"/>
            <w:vAlign w:val="center"/>
            <w:hideMark/>
          </w:tcPr>
          <w:p w14:paraId="19BD803C" w14:textId="77777777" w:rsidR="00BC6E1F" w:rsidRPr="00572AD9" w:rsidRDefault="00BC6E1F"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Coverage MCV1 (2014 WUENIC)</w:t>
            </w:r>
          </w:p>
        </w:tc>
        <w:tc>
          <w:tcPr>
            <w:tcW w:w="2193" w:type="dxa"/>
            <w:tcBorders>
              <w:top w:val="nil"/>
              <w:left w:val="nil"/>
              <w:bottom w:val="single" w:sz="4" w:space="0" w:color="auto"/>
              <w:right w:val="single" w:sz="4" w:space="0" w:color="auto"/>
            </w:tcBorders>
            <w:shd w:val="clear" w:color="000000" w:fill="FFC000"/>
            <w:vAlign w:val="center"/>
            <w:hideMark/>
          </w:tcPr>
          <w:p w14:paraId="15ED34DF"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82%</w:t>
            </w:r>
          </w:p>
        </w:tc>
      </w:tr>
      <w:tr w:rsidR="00BC6E1F" w:rsidRPr="00572AD9" w14:paraId="448A3E75" w14:textId="77777777" w:rsidTr="00F1695C">
        <w:trPr>
          <w:trHeight w:val="300"/>
          <w:jc w:val="center"/>
        </w:trPr>
        <w:tc>
          <w:tcPr>
            <w:tcW w:w="3189" w:type="dxa"/>
            <w:vMerge/>
            <w:tcBorders>
              <w:left w:val="single" w:sz="4" w:space="0" w:color="auto"/>
              <w:right w:val="single" w:sz="4" w:space="0" w:color="auto"/>
            </w:tcBorders>
            <w:shd w:val="clear" w:color="000000" w:fill="F2DCDB"/>
            <w:vAlign w:val="center"/>
            <w:hideMark/>
          </w:tcPr>
          <w:p w14:paraId="154EEBB4" w14:textId="60B729E8"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F2DCDB"/>
            <w:vAlign w:val="center"/>
            <w:hideMark/>
          </w:tcPr>
          <w:p w14:paraId="0FB51490" w14:textId="77777777" w:rsidR="00BC6E1F" w:rsidRPr="00572AD9" w:rsidRDefault="00BC6E1F"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 xml:space="preserve">Coverage MCV2 </w:t>
            </w:r>
          </w:p>
        </w:tc>
        <w:tc>
          <w:tcPr>
            <w:tcW w:w="2193" w:type="dxa"/>
            <w:tcBorders>
              <w:top w:val="nil"/>
              <w:left w:val="nil"/>
              <w:bottom w:val="single" w:sz="4" w:space="0" w:color="auto"/>
              <w:right w:val="single" w:sz="4" w:space="0" w:color="auto"/>
            </w:tcBorders>
            <w:shd w:val="clear" w:color="000000" w:fill="FF0000"/>
            <w:vAlign w:val="center"/>
            <w:hideMark/>
          </w:tcPr>
          <w:p w14:paraId="30E28652" w14:textId="6997C248"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Not in schedule</w:t>
            </w:r>
            <w:r w:rsidR="00F1695C">
              <w:rPr>
                <w:rFonts w:ascii="Calibri" w:eastAsia="Times New Roman" w:hAnsi="Calibri" w:cs="Calibri"/>
                <w:b/>
                <w:bCs/>
                <w:color w:val="000000"/>
                <w:lang w:eastAsia="en-GB"/>
              </w:rPr>
              <w:t xml:space="preserve"> (planned for 2017)</w:t>
            </w:r>
          </w:p>
        </w:tc>
      </w:tr>
      <w:tr w:rsidR="00BC6E1F" w:rsidRPr="00572AD9" w14:paraId="1D30AB98" w14:textId="77777777" w:rsidTr="00F1695C">
        <w:trPr>
          <w:trHeight w:val="600"/>
          <w:jc w:val="center"/>
        </w:trPr>
        <w:tc>
          <w:tcPr>
            <w:tcW w:w="3189" w:type="dxa"/>
            <w:vMerge/>
            <w:tcBorders>
              <w:left w:val="single" w:sz="4" w:space="0" w:color="auto"/>
              <w:right w:val="single" w:sz="4" w:space="0" w:color="auto"/>
            </w:tcBorders>
            <w:shd w:val="clear" w:color="000000" w:fill="F2DCDB"/>
            <w:vAlign w:val="center"/>
            <w:hideMark/>
          </w:tcPr>
          <w:p w14:paraId="068AE7BF" w14:textId="6DCF9806"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F2DCDB"/>
            <w:vAlign w:val="center"/>
            <w:hideMark/>
          </w:tcPr>
          <w:p w14:paraId="19E94AAE" w14:textId="4770F5D9" w:rsidR="00BC6E1F" w:rsidRPr="00572AD9" w:rsidRDefault="00BC6E1F" w:rsidP="00BC6E1F">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 xml:space="preserve">Percentage of districts with MCV1 coverage </w:t>
            </w:r>
            <w:r>
              <w:rPr>
                <w:rFonts w:ascii="Calibri" w:eastAsia="Times New Roman" w:hAnsi="Calibri" w:cs="Calibri"/>
                <w:b/>
                <w:bCs/>
                <w:color w:val="000000"/>
                <w:lang w:eastAsia="en-GB"/>
              </w:rPr>
              <w:t>≥</w:t>
            </w:r>
            <w:r w:rsidRPr="00572AD9">
              <w:rPr>
                <w:rFonts w:ascii="Calibri" w:eastAsia="Times New Roman" w:hAnsi="Calibri" w:cs="Calibri"/>
                <w:b/>
                <w:bCs/>
                <w:color w:val="000000"/>
                <w:lang w:eastAsia="en-GB"/>
              </w:rPr>
              <w:t>95% (2015 JRF)</w:t>
            </w:r>
          </w:p>
        </w:tc>
        <w:tc>
          <w:tcPr>
            <w:tcW w:w="2193" w:type="dxa"/>
            <w:tcBorders>
              <w:top w:val="nil"/>
              <w:left w:val="nil"/>
              <w:bottom w:val="single" w:sz="4" w:space="0" w:color="auto"/>
              <w:right w:val="single" w:sz="4" w:space="0" w:color="auto"/>
            </w:tcBorders>
            <w:shd w:val="clear" w:color="000000" w:fill="FF0000"/>
            <w:vAlign w:val="center"/>
            <w:hideMark/>
          </w:tcPr>
          <w:p w14:paraId="25E2A2D8"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46%</w:t>
            </w:r>
          </w:p>
        </w:tc>
      </w:tr>
      <w:tr w:rsidR="00BC6E1F" w:rsidRPr="00572AD9" w14:paraId="0553D218" w14:textId="77777777" w:rsidTr="00F1695C">
        <w:trPr>
          <w:trHeight w:val="300"/>
          <w:jc w:val="center"/>
        </w:trPr>
        <w:tc>
          <w:tcPr>
            <w:tcW w:w="3189" w:type="dxa"/>
            <w:vMerge/>
            <w:tcBorders>
              <w:left w:val="single" w:sz="4" w:space="0" w:color="auto"/>
              <w:right w:val="single" w:sz="4" w:space="0" w:color="auto"/>
            </w:tcBorders>
            <w:shd w:val="clear" w:color="000000" w:fill="F2DCDB"/>
            <w:vAlign w:val="center"/>
            <w:hideMark/>
          </w:tcPr>
          <w:p w14:paraId="6F339739" w14:textId="500809DA"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F2DCDB"/>
            <w:vAlign w:val="center"/>
            <w:hideMark/>
          </w:tcPr>
          <w:p w14:paraId="293D4E9C" w14:textId="77777777" w:rsidR="00BC6E1F" w:rsidRPr="00572AD9" w:rsidRDefault="00BC6E1F"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Last national SIA</w:t>
            </w:r>
          </w:p>
        </w:tc>
        <w:tc>
          <w:tcPr>
            <w:tcW w:w="2193" w:type="dxa"/>
            <w:tcBorders>
              <w:top w:val="nil"/>
              <w:left w:val="nil"/>
              <w:bottom w:val="single" w:sz="4" w:space="0" w:color="auto"/>
              <w:right w:val="single" w:sz="4" w:space="0" w:color="auto"/>
            </w:tcBorders>
            <w:shd w:val="clear" w:color="000000" w:fill="00B050"/>
            <w:vAlign w:val="center"/>
            <w:hideMark/>
          </w:tcPr>
          <w:p w14:paraId="2FFD758A"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2015</w:t>
            </w:r>
          </w:p>
        </w:tc>
      </w:tr>
      <w:tr w:rsidR="00BC6E1F" w:rsidRPr="00572AD9" w14:paraId="2610B2BA" w14:textId="77777777" w:rsidTr="00F1695C">
        <w:trPr>
          <w:trHeight w:val="300"/>
          <w:jc w:val="center"/>
        </w:trPr>
        <w:tc>
          <w:tcPr>
            <w:tcW w:w="3189" w:type="dxa"/>
            <w:vMerge/>
            <w:tcBorders>
              <w:left w:val="single" w:sz="4" w:space="0" w:color="auto"/>
              <w:bottom w:val="single" w:sz="4" w:space="0" w:color="auto"/>
              <w:right w:val="single" w:sz="4" w:space="0" w:color="auto"/>
            </w:tcBorders>
            <w:shd w:val="clear" w:color="000000" w:fill="F2DCDB"/>
            <w:vAlign w:val="center"/>
            <w:hideMark/>
          </w:tcPr>
          <w:p w14:paraId="7BAF9D29" w14:textId="5F6ECAC8"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F2DCDB"/>
            <w:vAlign w:val="center"/>
            <w:hideMark/>
          </w:tcPr>
          <w:p w14:paraId="1B2D21D0" w14:textId="77777777" w:rsidR="00BC6E1F" w:rsidRPr="00572AD9" w:rsidRDefault="00BC6E1F"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Post SIA coverage survey conducted</w:t>
            </w:r>
          </w:p>
        </w:tc>
        <w:tc>
          <w:tcPr>
            <w:tcW w:w="2193" w:type="dxa"/>
            <w:tcBorders>
              <w:top w:val="nil"/>
              <w:left w:val="nil"/>
              <w:bottom w:val="single" w:sz="4" w:space="0" w:color="auto"/>
              <w:right w:val="single" w:sz="4" w:space="0" w:color="auto"/>
            </w:tcBorders>
            <w:shd w:val="clear" w:color="000000" w:fill="FF0000"/>
            <w:vAlign w:val="center"/>
            <w:hideMark/>
          </w:tcPr>
          <w:p w14:paraId="2D76DC0A" w14:textId="77777777"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No</w:t>
            </w:r>
          </w:p>
        </w:tc>
      </w:tr>
      <w:tr w:rsidR="00BC6E1F" w:rsidRPr="00572AD9" w14:paraId="61975039" w14:textId="77777777" w:rsidTr="00BB5F62">
        <w:trPr>
          <w:trHeight w:val="350"/>
          <w:jc w:val="center"/>
        </w:trPr>
        <w:tc>
          <w:tcPr>
            <w:tcW w:w="3189" w:type="dxa"/>
            <w:vMerge w:val="restart"/>
            <w:tcBorders>
              <w:top w:val="nil"/>
              <w:left w:val="single" w:sz="4" w:space="0" w:color="auto"/>
              <w:right w:val="single" w:sz="4" w:space="0" w:color="auto"/>
            </w:tcBorders>
            <w:shd w:val="clear" w:color="000000" w:fill="F2DCDB"/>
            <w:hideMark/>
          </w:tcPr>
          <w:p w14:paraId="69A557CB" w14:textId="77777777" w:rsidR="00BC6E1F" w:rsidRPr="00572AD9" w:rsidRDefault="00BC6E1F" w:rsidP="00BC6E1F">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4. Rubella/CRS Elimination</w:t>
            </w:r>
          </w:p>
        </w:tc>
        <w:tc>
          <w:tcPr>
            <w:tcW w:w="3867" w:type="dxa"/>
            <w:tcBorders>
              <w:top w:val="nil"/>
              <w:left w:val="nil"/>
              <w:bottom w:val="single" w:sz="4" w:space="0" w:color="auto"/>
              <w:right w:val="single" w:sz="4" w:space="0" w:color="auto"/>
            </w:tcBorders>
            <w:shd w:val="clear" w:color="000000" w:fill="F2DCDB"/>
            <w:vAlign w:val="center"/>
            <w:hideMark/>
          </w:tcPr>
          <w:p w14:paraId="0725F8DE" w14:textId="3F964D47" w:rsidR="00BC6E1F" w:rsidRPr="00572AD9" w:rsidRDefault="00BC6E1F" w:rsidP="00BC6E1F">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Rubella-containing vaccine c</w:t>
            </w:r>
            <w:r w:rsidRPr="00572AD9">
              <w:rPr>
                <w:rFonts w:ascii="Calibri" w:eastAsia="Times New Roman" w:hAnsi="Calibri" w:cs="Calibri"/>
                <w:b/>
                <w:bCs/>
                <w:color w:val="000000"/>
                <w:lang w:eastAsia="en-GB"/>
              </w:rPr>
              <w:t xml:space="preserve">overage </w:t>
            </w:r>
          </w:p>
        </w:tc>
        <w:tc>
          <w:tcPr>
            <w:tcW w:w="2193" w:type="dxa"/>
            <w:tcBorders>
              <w:top w:val="nil"/>
              <w:left w:val="nil"/>
              <w:bottom w:val="single" w:sz="4" w:space="0" w:color="auto"/>
              <w:right w:val="single" w:sz="4" w:space="0" w:color="auto"/>
            </w:tcBorders>
            <w:shd w:val="clear" w:color="000000" w:fill="FF0000"/>
            <w:vAlign w:val="center"/>
            <w:hideMark/>
          </w:tcPr>
          <w:p w14:paraId="56C90243" w14:textId="4467C9EC" w:rsidR="00BC6E1F" w:rsidRPr="00572AD9" w:rsidRDefault="00BC6E1F"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N</w:t>
            </w:r>
            <w:r>
              <w:rPr>
                <w:rFonts w:ascii="Calibri" w:eastAsia="Times New Roman" w:hAnsi="Calibri" w:cs="Calibri"/>
                <w:b/>
                <w:bCs/>
                <w:color w:val="000000"/>
                <w:lang w:eastAsia="en-GB"/>
              </w:rPr>
              <w:t xml:space="preserve">ot introduced </w:t>
            </w:r>
          </w:p>
        </w:tc>
      </w:tr>
      <w:tr w:rsidR="00BC6E1F" w:rsidRPr="00572AD9" w14:paraId="76146941" w14:textId="77777777" w:rsidTr="00F1695C">
        <w:trPr>
          <w:trHeight w:val="300"/>
          <w:jc w:val="center"/>
        </w:trPr>
        <w:tc>
          <w:tcPr>
            <w:tcW w:w="3189" w:type="dxa"/>
            <w:vMerge/>
            <w:tcBorders>
              <w:left w:val="single" w:sz="4" w:space="0" w:color="auto"/>
              <w:bottom w:val="single" w:sz="4" w:space="0" w:color="auto"/>
              <w:right w:val="single" w:sz="4" w:space="0" w:color="auto"/>
            </w:tcBorders>
            <w:shd w:val="clear" w:color="000000" w:fill="F2DCDB"/>
            <w:vAlign w:val="center"/>
            <w:hideMark/>
          </w:tcPr>
          <w:p w14:paraId="04ED96B8" w14:textId="5CBA4078" w:rsidR="00BC6E1F" w:rsidRPr="00572AD9" w:rsidRDefault="00BC6E1F"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F2DCDB"/>
            <w:vAlign w:val="center"/>
            <w:hideMark/>
          </w:tcPr>
          <w:p w14:paraId="29BBB58F" w14:textId="77777777" w:rsidR="00BC6E1F" w:rsidRPr="00572AD9" w:rsidRDefault="00BC6E1F"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SIAs planned?</w:t>
            </w:r>
          </w:p>
        </w:tc>
        <w:tc>
          <w:tcPr>
            <w:tcW w:w="2193" w:type="dxa"/>
            <w:tcBorders>
              <w:top w:val="nil"/>
              <w:left w:val="nil"/>
              <w:bottom w:val="single" w:sz="4" w:space="0" w:color="auto"/>
              <w:right w:val="single" w:sz="4" w:space="0" w:color="auto"/>
            </w:tcBorders>
            <w:shd w:val="clear" w:color="000000" w:fill="FFC000"/>
            <w:vAlign w:val="center"/>
            <w:hideMark/>
          </w:tcPr>
          <w:p w14:paraId="213108F1" w14:textId="22E64F55" w:rsidR="00BC6E1F" w:rsidRPr="00572AD9" w:rsidRDefault="00BC6E1F" w:rsidP="00BC6E1F">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P</w:t>
            </w:r>
            <w:r w:rsidRPr="00572AD9">
              <w:rPr>
                <w:rFonts w:ascii="Calibri" w:eastAsia="Times New Roman" w:hAnsi="Calibri" w:cs="Calibri"/>
                <w:b/>
                <w:bCs/>
                <w:color w:val="000000"/>
                <w:lang w:eastAsia="en-GB"/>
              </w:rPr>
              <w:t>lanned</w:t>
            </w:r>
            <w:r>
              <w:rPr>
                <w:rFonts w:ascii="Calibri" w:eastAsia="Times New Roman" w:hAnsi="Calibri" w:cs="Calibri"/>
                <w:b/>
                <w:bCs/>
                <w:color w:val="000000"/>
                <w:lang w:eastAsia="en-GB"/>
              </w:rPr>
              <w:t xml:space="preserve"> for</w:t>
            </w:r>
            <w:r w:rsidRPr="00572AD9">
              <w:rPr>
                <w:rFonts w:ascii="Calibri" w:eastAsia="Times New Roman" w:hAnsi="Calibri" w:cs="Calibri"/>
                <w:b/>
                <w:bCs/>
                <w:color w:val="000000"/>
                <w:lang w:eastAsia="en-GB"/>
              </w:rPr>
              <w:t xml:space="preserve"> 2018</w:t>
            </w:r>
          </w:p>
        </w:tc>
      </w:tr>
      <w:tr w:rsidR="00F1695C" w:rsidRPr="00572AD9" w14:paraId="13B8BD66" w14:textId="77777777" w:rsidTr="00F1695C">
        <w:trPr>
          <w:trHeight w:val="575"/>
          <w:jc w:val="center"/>
        </w:trPr>
        <w:tc>
          <w:tcPr>
            <w:tcW w:w="3189" w:type="dxa"/>
            <w:vMerge w:val="restart"/>
            <w:tcBorders>
              <w:top w:val="nil"/>
              <w:left w:val="single" w:sz="4" w:space="0" w:color="auto"/>
              <w:right w:val="single" w:sz="4" w:space="0" w:color="auto"/>
            </w:tcBorders>
            <w:shd w:val="clear" w:color="000000" w:fill="EBF1DE"/>
            <w:hideMark/>
          </w:tcPr>
          <w:p w14:paraId="0816D808" w14:textId="54DC84FD" w:rsidR="00F1695C" w:rsidRPr="00572AD9" w:rsidRDefault="00F1695C" w:rsidP="00F1695C">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 xml:space="preserve">5. Reach 90% national coverage and 80% in every district with </w:t>
            </w:r>
            <w:r>
              <w:rPr>
                <w:rFonts w:ascii="Calibri" w:eastAsia="Times New Roman" w:hAnsi="Calibri" w:cs="Calibri"/>
                <w:b/>
                <w:bCs/>
                <w:color w:val="000000"/>
                <w:lang w:eastAsia="en-GB"/>
              </w:rPr>
              <w:t>3</w:t>
            </w:r>
            <w:r w:rsidRPr="00BC6E1F">
              <w:rPr>
                <w:rFonts w:ascii="Calibri" w:eastAsia="Times New Roman" w:hAnsi="Calibri" w:cs="Calibri"/>
                <w:b/>
                <w:bCs/>
                <w:color w:val="000000"/>
                <w:vertAlign w:val="superscript"/>
                <w:lang w:eastAsia="en-GB"/>
              </w:rPr>
              <w:t>rd</w:t>
            </w:r>
            <w:r>
              <w:rPr>
                <w:rFonts w:ascii="Calibri" w:eastAsia="Times New Roman" w:hAnsi="Calibri" w:cs="Calibri"/>
                <w:b/>
                <w:bCs/>
                <w:color w:val="000000"/>
                <w:lang w:eastAsia="en-GB"/>
              </w:rPr>
              <w:t xml:space="preserve"> dose of </w:t>
            </w:r>
            <w:r w:rsidRPr="00572AD9">
              <w:rPr>
                <w:rFonts w:ascii="Calibri" w:eastAsia="Times New Roman" w:hAnsi="Calibri" w:cs="Calibri"/>
                <w:b/>
                <w:bCs/>
                <w:color w:val="000000"/>
                <w:lang w:eastAsia="en-GB"/>
              </w:rPr>
              <w:t>DTP</w:t>
            </w:r>
            <w:r>
              <w:rPr>
                <w:rFonts w:ascii="Calibri" w:eastAsia="Times New Roman" w:hAnsi="Calibri" w:cs="Calibri"/>
                <w:b/>
                <w:bCs/>
                <w:color w:val="000000"/>
                <w:lang w:eastAsia="en-GB"/>
              </w:rPr>
              <w:t>-containing vaccine</w:t>
            </w:r>
          </w:p>
        </w:tc>
        <w:tc>
          <w:tcPr>
            <w:tcW w:w="3867" w:type="dxa"/>
            <w:tcBorders>
              <w:top w:val="nil"/>
              <w:left w:val="nil"/>
              <w:bottom w:val="single" w:sz="4" w:space="0" w:color="auto"/>
              <w:right w:val="single" w:sz="4" w:space="0" w:color="auto"/>
            </w:tcBorders>
            <w:shd w:val="clear" w:color="000000" w:fill="EBF1DE"/>
            <w:vAlign w:val="center"/>
            <w:hideMark/>
          </w:tcPr>
          <w:p w14:paraId="6F6A504B" w14:textId="59022CDB" w:rsidR="00F1695C" w:rsidRPr="00572AD9" w:rsidRDefault="00F1695C"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National coverage (WUENIC 201</w:t>
            </w:r>
            <w:ins w:id="1" w:author="SENOUCI, Kamel" w:date="2016-07-18T14:18:00Z">
              <w:r w:rsidR="00412E93">
                <w:rPr>
                  <w:rFonts w:ascii="Calibri" w:eastAsia="Times New Roman" w:hAnsi="Calibri" w:cs="Calibri"/>
                  <w:b/>
                  <w:bCs/>
                  <w:color w:val="000000"/>
                  <w:lang w:eastAsia="en-GB"/>
                </w:rPr>
                <w:t>5</w:t>
              </w:r>
            </w:ins>
            <w:del w:id="2" w:author="SENOUCI, Kamel" w:date="2016-07-18T14:18:00Z">
              <w:r w:rsidRPr="00572AD9" w:rsidDel="00412E93">
                <w:rPr>
                  <w:rFonts w:ascii="Calibri" w:eastAsia="Times New Roman" w:hAnsi="Calibri" w:cs="Calibri"/>
                  <w:b/>
                  <w:bCs/>
                  <w:color w:val="000000"/>
                  <w:lang w:eastAsia="en-GB"/>
                </w:rPr>
                <w:delText>4</w:delText>
              </w:r>
            </w:del>
            <w:r w:rsidRPr="00572AD9">
              <w:rPr>
                <w:rFonts w:ascii="Calibri" w:eastAsia="Times New Roman" w:hAnsi="Calibri" w:cs="Calibri"/>
                <w:b/>
                <w:bCs/>
                <w:color w:val="000000"/>
                <w:lang w:eastAsia="en-GB"/>
              </w:rPr>
              <w:t>)</w:t>
            </w:r>
          </w:p>
        </w:tc>
        <w:tc>
          <w:tcPr>
            <w:tcW w:w="2193" w:type="dxa"/>
            <w:tcBorders>
              <w:top w:val="nil"/>
              <w:left w:val="nil"/>
              <w:bottom w:val="single" w:sz="4" w:space="0" w:color="auto"/>
              <w:right w:val="single" w:sz="4" w:space="0" w:color="auto"/>
            </w:tcBorders>
            <w:shd w:val="clear" w:color="000000" w:fill="FF0000"/>
            <w:vAlign w:val="center"/>
            <w:hideMark/>
          </w:tcPr>
          <w:p w14:paraId="5C973F96" w14:textId="77777777" w:rsidR="00F1695C" w:rsidRPr="00572AD9" w:rsidRDefault="00F1695C"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78%</w:t>
            </w:r>
          </w:p>
        </w:tc>
      </w:tr>
      <w:tr w:rsidR="00F1695C" w:rsidRPr="00572AD9" w14:paraId="096EEDF1" w14:textId="77777777" w:rsidTr="00F1695C">
        <w:trPr>
          <w:trHeight w:val="620"/>
          <w:jc w:val="center"/>
        </w:trPr>
        <w:tc>
          <w:tcPr>
            <w:tcW w:w="3189" w:type="dxa"/>
            <w:vMerge/>
            <w:tcBorders>
              <w:left w:val="single" w:sz="4" w:space="0" w:color="auto"/>
              <w:right w:val="single" w:sz="4" w:space="0" w:color="auto"/>
            </w:tcBorders>
            <w:shd w:val="clear" w:color="000000" w:fill="EBF1DE"/>
            <w:vAlign w:val="center"/>
          </w:tcPr>
          <w:p w14:paraId="3146A156" w14:textId="2AE6B919" w:rsidR="00F1695C" w:rsidRPr="00572AD9" w:rsidRDefault="00F1695C"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EBF1DE"/>
            <w:vAlign w:val="center"/>
            <w:hideMark/>
          </w:tcPr>
          <w:p w14:paraId="7DA82B51" w14:textId="178174F9" w:rsidR="00F1695C" w:rsidRPr="00572AD9" w:rsidRDefault="00F1695C" w:rsidP="00412E93">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 xml:space="preserve">Drop-out rate DTP1 </w:t>
            </w:r>
            <w:r>
              <w:rPr>
                <w:rFonts w:ascii="Calibri" w:eastAsia="Times New Roman" w:hAnsi="Calibri" w:cs="Calibri"/>
                <w:b/>
                <w:bCs/>
                <w:color w:val="000000"/>
                <w:lang w:eastAsia="en-GB"/>
              </w:rPr>
              <w:t>to DTP3 (201</w:t>
            </w:r>
            <w:del w:id="3" w:author="SENOUCI, Kamel" w:date="2016-07-18T14:19:00Z">
              <w:r w:rsidDel="00412E93">
                <w:rPr>
                  <w:rFonts w:ascii="Calibri" w:eastAsia="Times New Roman" w:hAnsi="Calibri" w:cs="Calibri"/>
                  <w:b/>
                  <w:bCs/>
                  <w:color w:val="000000"/>
                  <w:lang w:eastAsia="en-GB"/>
                </w:rPr>
                <w:delText>4</w:delText>
              </w:r>
            </w:del>
            <w:ins w:id="4" w:author="SENOUCI, Kamel" w:date="2016-07-18T14:19:00Z">
              <w:r w:rsidR="00412E93">
                <w:rPr>
                  <w:rFonts w:ascii="Calibri" w:eastAsia="Times New Roman" w:hAnsi="Calibri" w:cs="Calibri"/>
                  <w:b/>
                  <w:bCs/>
                  <w:color w:val="000000"/>
                  <w:lang w:eastAsia="en-GB"/>
                </w:rPr>
                <w:t>5</w:t>
              </w:r>
            </w:ins>
            <w:r>
              <w:rPr>
                <w:rFonts w:ascii="Calibri" w:eastAsia="Times New Roman" w:hAnsi="Calibri" w:cs="Calibri"/>
                <w:b/>
                <w:bCs/>
                <w:color w:val="000000"/>
                <w:lang w:eastAsia="en-GB"/>
              </w:rPr>
              <w:t xml:space="preserve"> WUENIC)</w:t>
            </w:r>
          </w:p>
        </w:tc>
        <w:tc>
          <w:tcPr>
            <w:tcW w:w="2193" w:type="dxa"/>
            <w:tcBorders>
              <w:top w:val="nil"/>
              <w:left w:val="nil"/>
              <w:bottom w:val="single" w:sz="4" w:space="0" w:color="auto"/>
              <w:right w:val="single" w:sz="4" w:space="0" w:color="auto"/>
            </w:tcBorders>
            <w:shd w:val="clear" w:color="000000" w:fill="FF0000"/>
            <w:vAlign w:val="center"/>
            <w:hideMark/>
          </w:tcPr>
          <w:p w14:paraId="3792C2C7" w14:textId="77777777" w:rsidR="00F1695C" w:rsidRPr="00572AD9" w:rsidRDefault="00F1695C"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12%</w:t>
            </w:r>
          </w:p>
        </w:tc>
      </w:tr>
      <w:tr w:rsidR="00F1695C" w:rsidRPr="00572AD9" w14:paraId="5DBDED9D" w14:textId="77777777" w:rsidTr="00F1695C">
        <w:trPr>
          <w:trHeight w:val="620"/>
          <w:jc w:val="center"/>
        </w:trPr>
        <w:tc>
          <w:tcPr>
            <w:tcW w:w="3189" w:type="dxa"/>
            <w:vMerge/>
            <w:tcBorders>
              <w:left w:val="single" w:sz="4" w:space="0" w:color="auto"/>
              <w:right w:val="single" w:sz="4" w:space="0" w:color="auto"/>
            </w:tcBorders>
            <w:shd w:val="clear" w:color="000000" w:fill="EBF1DE"/>
            <w:vAlign w:val="center"/>
          </w:tcPr>
          <w:p w14:paraId="7FAADB0A" w14:textId="7057D017" w:rsidR="00F1695C" w:rsidRPr="00572AD9" w:rsidRDefault="00F1695C"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EBF1DE"/>
            <w:vAlign w:val="center"/>
            <w:hideMark/>
          </w:tcPr>
          <w:p w14:paraId="58A1FA14" w14:textId="77777777" w:rsidR="00F1695C" w:rsidRPr="00572AD9" w:rsidRDefault="00F1695C"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Actual numbers of children that dropped out (2014 WUENIC)</w:t>
            </w:r>
          </w:p>
        </w:tc>
        <w:tc>
          <w:tcPr>
            <w:tcW w:w="2193" w:type="dxa"/>
            <w:tcBorders>
              <w:top w:val="nil"/>
              <w:left w:val="nil"/>
              <w:bottom w:val="single" w:sz="4" w:space="0" w:color="auto"/>
              <w:right w:val="single" w:sz="4" w:space="0" w:color="auto"/>
            </w:tcBorders>
            <w:shd w:val="clear" w:color="000000" w:fill="FF0000"/>
            <w:vAlign w:val="center"/>
            <w:hideMark/>
          </w:tcPr>
          <w:p w14:paraId="5903BD3C" w14:textId="76259154" w:rsidR="00F1695C" w:rsidRPr="00572AD9" w:rsidRDefault="00F1695C"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173</w:t>
            </w:r>
            <w:r>
              <w:rPr>
                <w:rFonts w:ascii="Calibri" w:eastAsia="Times New Roman" w:hAnsi="Calibri" w:cs="Calibri"/>
                <w:b/>
                <w:bCs/>
                <w:color w:val="000000"/>
                <w:lang w:eastAsia="en-GB"/>
              </w:rPr>
              <w:t>,</w:t>
            </w:r>
            <w:r w:rsidRPr="00572AD9">
              <w:rPr>
                <w:rFonts w:ascii="Calibri" w:eastAsia="Times New Roman" w:hAnsi="Calibri" w:cs="Calibri"/>
                <w:b/>
                <w:bCs/>
                <w:color w:val="000000"/>
                <w:lang w:eastAsia="en-GB"/>
              </w:rPr>
              <w:t>000</w:t>
            </w:r>
          </w:p>
        </w:tc>
      </w:tr>
      <w:tr w:rsidR="00F1695C" w:rsidRPr="00572AD9" w14:paraId="24FCF150" w14:textId="77777777" w:rsidTr="00F1695C">
        <w:trPr>
          <w:trHeight w:val="620"/>
          <w:jc w:val="center"/>
        </w:trPr>
        <w:tc>
          <w:tcPr>
            <w:tcW w:w="3189" w:type="dxa"/>
            <w:vMerge/>
            <w:tcBorders>
              <w:left w:val="single" w:sz="4" w:space="0" w:color="auto"/>
              <w:right w:val="single" w:sz="4" w:space="0" w:color="auto"/>
            </w:tcBorders>
            <w:shd w:val="clear" w:color="000000" w:fill="EBF1DE"/>
            <w:vAlign w:val="center"/>
          </w:tcPr>
          <w:p w14:paraId="5A517C45" w14:textId="73D704A7" w:rsidR="00F1695C" w:rsidRPr="00572AD9" w:rsidRDefault="00F1695C"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EBF1DE"/>
            <w:vAlign w:val="center"/>
            <w:hideMark/>
          </w:tcPr>
          <w:p w14:paraId="031953EA" w14:textId="77777777" w:rsidR="00F1695C" w:rsidRPr="00572AD9" w:rsidRDefault="00F1695C"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Difference between poorest and richest quintile DTP3 coverage (2013 data)</w:t>
            </w:r>
          </w:p>
        </w:tc>
        <w:tc>
          <w:tcPr>
            <w:tcW w:w="2193" w:type="dxa"/>
            <w:tcBorders>
              <w:top w:val="nil"/>
              <w:left w:val="nil"/>
              <w:bottom w:val="single" w:sz="4" w:space="0" w:color="auto"/>
              <w:right w:val="single" w:sz="4" w:space="0" w:color="auto"/>
            </w:tcBorders>
            <w:shd w:val="clear" w:color="000000" w:fill="00B050"/>
            <w:vAlign w:val="center"/>
            <w:hideMark/>
          </w:tcPr>
          <w:p w14:paraId="7DB4DA3F" w14:textId="6AC44EB7" w:rsidR="00F1695C" w:rsidRPr="00572AD9" w:rsidRDefault="00600D0F" w:rsidP="00600D0F">
            <w:pPr>
              <w:spacing w:after="0" w:line="240" w:lineRule="auto"/>
              <w:jc w:val="center"/>
              <w:rPr>
                <w:rFonts w:ascii="Calibri" w:eastAsia="Times New Roman" w:hAnsi="Calibri" w:cs="Calibri"/>
                <w:b/>
                <w:bCs/>
                <w:color w:val="000000"/>
                <w:lang w:eastAsia="en-GB"/>
              </w:rPr>
            </w:pPr>
            <w:commentRangeStart w:id="5"/>
            <w:r>
              <w:rPr>
                <w:rFonts w:ascii="Calibri" w:eastAsia="Times New Roman" w:hAnsi="Calibri" w:cs="Calibri"/>
                <w:b/>
                <w:bCs/>
                <w:color w:val="000000"/>
                <w:lang w:eastAsia="en-GB"/>
              </w:rPr>
              <w:t>0.3%</w:t>
            </w:r>
            <w:commentRangeEnd w:id="5"/>
            <w:r w:rsidR="00412E93">
              <w:rPr>
                <w:rStyle w:val="CommentReference"/>
              </w:rPr>
              <w:commentReference w:id="5"/>
            </w:r>
          </w:p>
        </w:tc>
      </w:tr>
      <w:tr w:rsidR="00F1695C" w:rsidRPr="00572AD9" w14:paraId="32995FA3" w14:textId="77777777" w:rsidTr="00F1695C">
        <w:trPr>
          <w:trHeight w:val="620"/>
          <w:jc w:val="center"/>
        </w:trPr>
        <w:tc>
          <w:tcPr>
            <w:tcW w:w="3189" w:type="dxa"/>
            <w:vMerge/>
            <w:tcBorders>
              <w:left w:val="single" w:sz="4" w:space="0" w:color="auto"/>
              <w:bottom w:val="single" w:sz="4" w:space="0" w:color="auto"/>
              <w:right w:val="single" w:sz="4" w:space="0" w:color="auto"/>
            </w:tcBorders>
            <w:shd w:val="clear" w:color="000000" w:fill="EBF1DE"/>
            <w:vAlign w:val="center"/>
          </w:tcPr>
          <w:p w14:paraId="16C23ED1" w14:textId="1ADA7614" w:rsidR="00F1695C" w:rsidRPr="00572AD9" w:rsidRDefault="00F1695C" w:rsidP="00572AD9">
            <w:pPr>
              <w:spacing w:after="0" w:line="240" w:lineRule="auto"/>
              <w:rPr>
                <w:rFonts w:ascii="Calibri" w:eastAsia="Times New Roman" w:hAnsi="Calibri" w:cs="Calibri"/>
                <w:b/>
                <w:bCs/>
                <w:color w:val="000000"/>
                <w:lang w:eastAsia="en-GB"/>
              </w:rPr>
            </w:pPr>
          </w:p>
        </w:tc>
        <w:tc>
          <w:tcPr>
            <w:tcW w:w="3867" w:type="dxa"/>
            <w:tcBorders>
              <w:top w:val="nil"/>
              <w:left w:val="nil"/>
              <w:bottom w:val="single" w:sz="4" w:space="0" w:color="auto"/>
              <w:right w:val="single" w:sz="4" w:space="0" w:color="auto"/>
            </w:tcBorders>
            <w:shd w:val="clear" w:color="000000" w:fill="EBF1DE"/>
            <w:vAlign w:val="center"/>
            <w:hideMark/>
          </w:tcPr>
          <w:p w14:paraId="34F0869B" w14:textId="77777777" w:rsidR="00F1695C" w:rsidRPr="00572AD9" w:rsidRDefault="00F1695C" w:rsidP="00572AD9">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 District coverage reaching 80% coverage from 2015 JRF</w:t>
            </w:r>
          </w:p>
        </w:tc>
        <w:tc>
          <w:tcPr>
            <w:tcW w:w="2193" w:type="dxa"/>
            <w:tcBorders>
              <w:top w:val="nil"/>
              <w:left w:val="nil"/>
              <w:bottom w:val="single" w:sz="4" w:space="0" w:color="auto"/>
              <w:right w:val="single" w:sz="4" w:space="0" w:color="auto"/>
            </w:tcBorders>
            <w:shd w:val="clear" w:color="000000" w:fill="FFC000"/>
            <w:vAlign w:val="center"/>
            <w:hideMark/>
          </w:tcPr>
          <w:p w14:paraId="0A68C85F" w14:textId="0A832D16" w:rsidR="00F1695C" w:rsidRPr="00572AD9" w:rsidRDefault="00F1695C" w:rsidP="00412E93">
            <w:pPr>
              <w:spacing w:after="0" w:line="240" w:lineRule="auto"/>
              <w:jc w:val="center"/>
              <w:rPr>
                <w:rFonts w:ascii="Calibri" w:eastAsia="Times New Roman" w:hAnsi="Calibri" w:cs="Calibri"/>
                <w:b/>
                <w:bCs/>
                <w:color w:val="000000"/>
                <w:lang w:eastAsia="en-GB"/>
              </w:rPr>
            </w:pPr>
            <w:commentRangeStart w:id="6"/>
            <w:r w:rsidRPr="00572AD9">
              <w:rPr>
                <w:rFonts w:ascii="Calibri" w:eastAsia="Times New Roman" w:hAnsi="Calibri" w:cs="Calibri"/>
                <w:b/>
                <w:bCs/>
                <w:color w:val="000000"/>
                <w:lang w:eastAsia="en-GB"/>
              </w:rPr>
              <w:t>8</w:t>
            </w:r>
            <w:del w:id="7" w:author="SENOUCI, Kamel" w:date="2016-07-18T14:20:00Z">
              <w:r w:rsidR="00D00342" w:rsidDel="00412E93">
                <w:rPr>
                  <w:rFonts w:ascii="Calibri" w:eastAsia="Times New Roman" w:hAnsi="Calibri" w:cs="Calibri"/>
                  <w:b/>
                  <w:bCs/>
                  <w:color w:val="000000"/>
                  <w:lang w:eastAsia="en-GB"/>
                </w:rPr>
                <w:delText>6</w:delText>
              </w:r>
            </w:del>
            <w:ins w:id="8" w:author="SENOUCI, Kamel" w:date="2016-07-18T14:20:00Z">
              <w:r w:rsidR="00412E93">
                <w:rPr>
                  <w:rFonts w:ascii="Calibri" w:eastAsia="Times New Roman" w:hAnsi="Calibri" w:cs="Calibri"/>
                  <w:b/>
                  <w:bCs/>
                  <w:color w:val="000000"/>
                  <w:lang w:eastAsia="en-GB"/>
                </w:rPr>
                <w:t>9</w:t>
              </w:r>
            </w:ins>
            <w:r w:rsidRPr="00572AD9">
              <w:rPr>
                <w:rFonts w:ascii="Calibri" w:eastAsia="Times New Roman" w:hAnsi="Calibri" w:cs="Calibri"/>
                <w:b/>
                <w:bCs/>
                <w:color w:val="000000"/>
                <w:lang w:eastAsia="en-GB"/>
              </w:rPr>
              <w:t>%</w:t>
            </w:r>
            <w:del w:id="9" w:author="SENOUCI, Kamel" w:date="2016-07-18T14:20:00Z">
              <w:r w:rsidR="00D00342" w:rsidDel="00412E93">
                <w:rPr>
                  <w:rStyle w:val="FootnoteReference"/>
                  <w:rFonts w:ascii="Calibri" w:eastAsia="Times New Roman" w:hAnsi="Calibri" w:cs="Calibri"/>
                  <w:b/>
                  <w:bCs/>
                  <w:color w:val="000000"/>
                  <w:lang w:eastAsia="en-GB"/>
                </w:rPr>
                <w:footnoteReference w:id="1"/>
              </w:r>
            </w:del>
            <w:commentRangeEnd w:id="6"/>
            <w:r w:rsidR="00412E93">
              <w:rPr>
                <w:rStyle w:val="CommentReference"/>
              </w:rPr>
              <w:commentReference w:id="6"/>
            </w:r>
          </w:p>
        </w:tc>
      </w:tr>
      <w:tr w:rsidR="00572AD9" w:rsidRPr="00572AD9" w14:paraId="0786E525" w14:textId="77777777" w:rsidTr="00F1695C">
        <w:trPr>
          <w:trHeight w:val="1718"/>
          <w:jc w:val="center"/>
        </w:trPr>
        <w:tc>
          <w:tcPr>
            <w:tcW w:w="3189" w:type="dxa"/>
            <w:tcBorders>
              <w:top w:val="nil"/>
              <w:left w:val="single" w:sz="4" w:space="0" w:color="auto"/>
              <w:bottom w:val="single" w:sz="4" w:space="0" w:color="auto"/>
              <w:right w:val="single" w:sz="4" w:space="0" w:color="auto"/>
            </w:tcBorders>
            <w:shd w:val="clear" w:color="000000" w:fill="EBF1DE"/>
            <w:hideMark/>
          </w:tcPr>
          <w:p w14:paraId="40F6B72C" w14:textId="79A08AE6" w:rsidR="00572AD9" w:rsidRPr="00572AD9" w:rsidRDefault="00572AD9" w:rsidP="00F1695C">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 xml:space="preserve">6. Reach 90% </w:t>
            </w:r>
            <w:r w:rsidR="00F1695C">
              <w:rPr>
                <w:rFonts w:ascii="Calibri" w:eastAsia="Times New Roman" w:hAnsi="Calibri" w:cs="Calibri"/>
                <w:b/>
                <w:bCs/>
                <w:color w:val="000000"/>
                <w:lang w:eastAsia="en-GB"/>
              </w:rPr>
              <w:t xml:space="preserve">national coverage </w:t>
            </w:r>
            <w:r w:rsidRPr="00572AD9">
              <w:rPr>
                <w:rFonts w:ascii="Calibri" w:eastAsia="Times New Roman" w:hAnsi="Calibri" w:cs="Calibri"/>
                <w:b/>
                <w:bCs/>
                <w:color w:val="000000"/>
                <w:lang w:eastAsia="en-GB"/>
              </w:rPr>
              <w:t xml:space="preserve">and 80% coverage </w:t>
            </w:r>
            <w:r w:rsidR="00F1695C">
              <w:rPr>
                <w:rFonts w:ascii="Calibri" w:eastAsia="Times New Roman" w:hAnsi="Calibri" w:cs="Calibri"/>
                <w:b/>
                <w:bCs/>
                <w:color w:val="000000"/>
                <w:lang w:eastAsia="en-GB"/>
              </w:rPr>
              <w:t xml:space="preserve">in every district </w:t>
            </w:r>
            <w:r w:rsidRPr="00572AD9">
              <w:rPr>
                <w:rFonts w:ascii="Calibri" w:eastAsia="Times New Roman" w:hAnsi="Calibri" w:cs="Calibri"/>
                <w:b/>
                <w:bCs/>
                <w:color w:val="000000"/>
                <w:lang w:eastAsia="en-GB"/>
              </w:rPr>
              <w:t>with all vaccines in national immunization programme</w:t>
            </w:r>
          </w:p>
        </w:tc>
        <w:tc>
          <w:tcPr>
            <w:tcW w:w="3867" w:type="dxa"/>
            <w:tcBorders>
              <w:top w:val="nil"/>
              <w:left w:val="nil"/>
              <w:bottom w:val="single" w:sz="4" w:space="0" w:color="auto"/>
              <w:right w:val="single" w:sz="4" w:space="0" w:color="auto"/>
            </w:tcBorders>
            <w:shd w:val="clear" w:color="000000" w:fill="EBF1DE"/>
            <w:hideMark/>
          </w:tcPr>
          <w:p w14:paraId="53DDED59" w14:textId="77777777" w:rsidR="00572AD9" w:rsidRPr="00572AD9" w:rsidRDefault="00572AD9" w:rsidP="00F1695C">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National Coverage   (2014 WUENIC)</w:t>
            </w:r>
          </w:p>
        </w:tc>
        <w:tc>
          <w:tcPr>
            <w:tcW w:w="2193" w:type="dxa"/>
            <w:tcBorders>
              <w:top w:val="nil"/>
              <w:left w:val="nil"/>
              <w:bottom w:val="single" w:sz="4" w:space="0" w:color="auto"/>
              <w:right w:val="single" w:sz="4" w:space="0" w:color="auto"/>
            </w:tcBorders>
            <w:shd w:val="clear" w:color="000000" w:fill="FF0000"/>
            <w:hideMark/>
          </w:tcPr>
          <w:p w14:paraId="03E74B6C" w14:textId="3970DEAA" w:rsidR="00572AD9" w:rsidRPr="00572AD9" w:rsidRDefault="00572AD9"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BCG</w:t>
            </w:r>
            <w:r w:rsidR="00F1695C">
              <w:rPr>
                <w:rFonts w:ascii="Calibri" w:eastAsia="Times New Roman" w:hAnsi="Calibri" w:cs="Calibri"/>
                <w:b/>
                <w:bCs/>
                <w:color w:val="000000"/>
                <w:lang w:eastAsia="en-GB"/>
              </w:rPr>
              <w:t>:</w:t>
            </w:r>
            <w:r w:rsidRPr="00572AD9">
              <w:rPr>
                <w:rFonts w:ascii="Calibri" w:eastAsia="Times New Roman" w:hAnsi="Calibri" w:cs="Calibri"/>
                <w:b/>
                <w:bCs/>
                <w:color w:val="000000"/>
                <w:lang w:eastAsia="en-GB"/>
              </w:rPr>
              <w:t xml:space="preserve"> 93</w:t>
            </w:r>
            <w:r w:rsidRPr="00572AD9">
              <w:rPr>
                <w:rFonts w:ascii="Calibri" w:eastAsia="Times New Roman" w:hAnsi="Calibri" w:cs="Calibri"/>
                <w:b/>
                <w:bCs/>
                <w:color w:val="000000"/>
                <w:lang w:eastAsia="en-GB"/>
              </w:rPr>
              <w:br/>
              <w:t>DTP1</w:t>
            </w:r>
            <w:r w:rsidR="00F1695C">
              <w:rPr>
                <w:rFonts w:ascii="Calibri" w:eastAsia="Times New Roman" w:hAnsi="Calibri" w:cs="Calibri"/>
                <w:b/>
                <w:bCs/>
                <w:color w:val="000000"/>
                <w:lang w:eastAsia="en-GB"/>
              </w:rPr>
              <w:t>:</w:t>
            </w:r>
            <w:r w:rsidRPr="00572AD9">
              <w:rPr>
                <w:rFonts w:ascii="Calibri" w:eastAsia="Times New Roman" w:hAnsi="Calibri" w:cs="Calibri"/>
                <w:b/>
                <w:bCs/>
                <w:color w:val="000000"/>
                <w:lang w:eastAsia="en-GB"/>
              </w:rPr>
              <w:t xml:space="preserve"> 89</w:t>
            </w:r>
            <w:r w:rsidRPr="00572AD9">
              <w:rPr>
                <w:rFonts w:ascii="Calibri" w:eastAsia="Times New Roman" w:hAnsi="Calibri" w:cs="Calibri"/>
                <w:b/>
                <w:bCs/>
                <w:color w:val="000000"/>
                <w:lang w:eastAsia="en-GB"/>
              </w:rPr>
              <w:br/>
              <w:t>DTP3-HepB3-Hib3</w:t>
            </w:r>
            <w:r w:rsidR="00F1695C">
              <w:rPr>
                <w:rFonts w:ascii="Calibri" w:eastAsia="Times New Roman" w:hAnsi="Calibri" w:cs="Calibri"/>
                <w:b/>
                <w:bCs/>
                <w:color w:val="000000"/>
                <w:lang w:eastAsia="en-GB"/>
              </w:rPr>
              <w:t>:</w:t>
            </w:r>
            <w:r w:rsidRPr="00572AD9">
              <w:rPr>
                <w:rFonts w:ascii="Calibri" w:eastAsia="Times New Roman" w:hAnsi="Calibri" w:cs="Calibri"/>
                <w:b/>
                <w:bCs/>
                <w:color w:val="000000"/>
                <w:lang w:eastAsia="en-GB"/>
              </w:rPr>
              <w:t xml:space="preserve"> 78</w:t>
            </w:r>
            <w:r w:rsidRPr="00572AD9">
              <w:rPr>
                <w:rFonts w:ascii="Calibri" w:eastAsia="Times New Roman" w:hAnsi="Calibri" w:cs="Calibri"/>
                <w:b/>
                <w:bCs/>
                <w:color w:val="000000"/>
                <w:lang w:eastAsia="en-GB"/>
              </w:rPr>
              <w:br/>
              <w:t>MCV1</w:t>
            </w:r>
            <w:r w:rsidR="00F1695C">
              <w:rPr>
                <w:rFonts w:ascii="Calibri" w:eastAsia="Times New Roman" w:hAnsi="Calibri" w:cs="Calibri"/>
                <w:b/>
                <w:bCs/>
                <w:color w:val="000000"/>
                <w:lang w:eastAsia="en-GB"/>
              </w:rPr>
              <w:t>:</w:t>
            </w:r>
            <w:r w:rsidRPr="00572AD9">
              <w:rPr>
                <w:rFonts w:ascii="Calibri" w:eastAsia="Times New Roman" w:hAnsi="Calibri" w:cs="Calibri"/>
                <w:b/>
                <w:bCs/>
                <w:color w:val="000000"/>
                <w:lang w:eastAsia="en-GB"/>
              </w:rPr>
              <w:t xml:space="preserve"> 82</w:t>
            </w:r>
            <w:r w:rsidRPr="00572AD9">
              <w:rPr>
                <w:rFonts w:ascii="Calibri" w:eastAsia="Times New Roman" w:hAnsi="Calibri" w:cs="Calibri"/>
                <w:b/>
                <w:bCs/>
                <w:color w:val="000000"/>
                <w:lang w:eastAsia="en-GB"/>
              </w:rPr>
              <w:br/>
              <w:t>PCV3</w:t>
            </w:r>
            <w:r w:rsidR="00F1695C">
              <w:rPr>
                <w:rFonts w:ascii="Calibri" w:eastAsia="Times New Roman" w:hAnsi="Calibri" w:cs="Calibri"/>
                <w:b/>
                <w:bCs/>
                <w:color w:val="000000"/>
                <w:lang w:eastAsia="en-GB"/>
              </w:rPr>
              <w:t>:</w:t>
            </w:r>
            <w:r w:rsidRPr="00572AD9">
              <w:rPr>
                <w:rFonts w:ascii="Calibri" w:eastAsia="Times New Roman" w:hAnsi="Calibri" w:cs="Calibri"/>
                <w:b/>
                <w:bCs/>
                <w:color w:val="000000"/>
                <w:lang w:eastAsia="en-GB"/>
              </w:rPr>
              <w:t xml:space="preserve"> 50</w:t>
            </w:r>
            <w:r w:rsidRPr="00572AD9">
              <w:rPr>
                <w:rFonts w:ascii="Calibri" w:eastAsia="Times New Roman" w:hAnsi="Calibri" w:cs="Calibri"/>
                <w:b/>
                <w:bCs/>
                <w:color w:val="000000"/>
                <w:lang w:eastAsia="en-GB"/>
              </w:rPr>
              <w:br/>
              <w:t>Pol</w:t>
            </w:r>
            <w:r w:rsidR="00F1695C">
              <w:rPr>
                <w:rFonts w:ascii="Calibri" w:eastAsia="Times New Roman" w:hAnsi="Calibri" w:cs="Calibri"/>
                <w:b/>
                <w:bCs/>
                <w:color w:val="000000"/>
                <w:lang w:eastAsia="en-GB"/>
              </w:rPr>
              <w:t>io</w:t>
            </w:r>
            <w:r w:rsidRPr="00572AD9">
              <w:rPr>
                <w:rFonts w:ascii="Calibri" w:eastAsia="Times New Roman" w:hAnsi="Calibri" w:cs="Calibri"/>
                <w:b/>
                <w:bCs/>
                <w:color w:val="000000"/>
                <w:lang w:eastAsia="en-GB"/>
              </w:rPr>
              <w:t>3</w:t>
            </w:r>
            <w:r w:rsidR="00F1695C">
              <w:rPr>
                <w:rFonts w:ascii="Calibri" w:eastAsia="Times New Roman" w:hAnsi="Calibri" w:cs="Calibri"/>
                <w:b/>
                <w:bCs/>
                <w:color w:val="000000"/>
                <w:lang w:eastAsia="en-GB"/>
              </w:rPr>
              <w:t>:</w:t>
            </w:r>
            <w:r w:rsidRPr="00572AD9">
              <w:rPr>
                <w:rFonts w:ascii="Calibri" w:eastAsia="Times New Roman" w:hAnsi="Calibri" w:cs="Calibri"/>
                <w:b/>
                <w:bCs/>
                <w:color w:val="000000"/>
                <w:lang w:eastAsia="en-GB"/>
              </w:rPr>
              <w:t xml:space="preserve"> 82</w:t>
            </w:r>
          </w:p>
        </w:tc>
      </w:tr>
      <w:tr w:rsidR="00572AD9" w:rsidRPr="00572AD9" w14:paraId="7954112B" w14:textId="77777777" w:rsidTr="00F1695C">
        <w:trPr>
          <w:trHeight w:val="900"/>
          <w:jc w:val="center"/>
        </w:trPr>
        <w:tc>
          <w:tcPr>
            <w:tcW w:w="3189" w:type="dxa"/>
            <w:tcBorders>
              <w:top w:val="nil"/>
              <w:left w:val="single" w:sz="4" w:space="0" w:color="auto"/>
              <w:bottom w:val="single" w:sz="4" w:space="0" w:color="auto"/>
              <w:right w:val="single" w:sz="4" w:space="0" w:color="auto"/>
            </w:tcBorders>
            <w:shd w:val="clear" w:color="000000" w:fill="E4DFEC"/>
            <w:hideMark/>
          </w:tcPr>
          <w:p w14:paraId="5D116F8B" w14:textId="77777777" w:rsidR="00572AD9" w:rsidRPr="00572AD9" w:rsidRDefault="00572AD9" w:rsidP="00F1695C">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7. Introduction of new vaccines</w:t>
            </w:r>
          </w:p>
        </w:tc>
        <w:tc>
          <w:tcPr>
            <w:tcW w:w="3867" w:type="dxa"/>
            <w:tcBorders>
              <w:top w:val="nil"/>
              <w:left w:val="nil"/>
              <w:bottom w:val="single" w:sz="4" w:space="0" w:color="auto"/>
              <w:right w:val="single" w:sz="4" w:space="0" w:color="auto"/>
            </w:tcBorders>
            <w:shd w:val="clear" w:color="000000" w:fill="E4DFEC"/>
            <w:hideMark/>
          </w:tcPr>
          <w:p w14:paraId="00F0FCB2" w14:textId="2119AD74" w:rsidR="00572AD9" w:rsidRPr="00572AD9" w:rsidRDefault="00F1695C" w:rsidP="00F1695C">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New v</w:t>
            </w:r>
            <w:r w:rsidR="00572AD9" w:rsidRPr="00572AD9">
              <w:rPr>
                <w:rFonts w:ascii="Calibri" w:eastAsia="Times New Roman" w:hAnsi="Calibri" w:cs="Calibri"/>
                <w:b/>
                <w:bCs/>
                <w:color w:val="000000"/>
                <w:lang w:eastAsia="en-GB"/>
              </w:rPr>
              <w:t>accines introduced</w:t>
            </w:r>
          </w:p>
        </w:tc>
        <w:tc>
          <w:tcPr>
            <w:tcW w:w="2193" w:type="dxa"/>
            <w:tcBorders>
              <w:top w:val="nil"/>
              <w:left w:val="nil"/>
              <w:bottom w:val="single" w:sz="4" w:space="0" w:color="auto"/>
              <w:right w:val="single" w:sz="4" w:space="0" w:color="auto"/>
            </w:tcBorders>
            <w:shd w:val="clear" w:color="000000" w:fill="00B050"/>
            <w:vAlign w:val="center"/>
            <w:hideMark/>
          </w:tcPr>
          <w:p w14:paraId="381AD9EF" w14:textId="3C48F593" w:rsidR="00572AD9" w:rsidRPr="00572AD9" w:rsidRDefault="00572AD9" w:rsidP="00F1695C">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PCV in 2013; HPV in 2015</w:t>
            </w:r>
            <w:r w:rsidR="00F1695C">
              <w:rPr>
                <w:rFonts w:ascii="Calibri" w:eastAsia="Times New Roman" w:hAnsi="Calibri" w:cs="Calibri"/>
                <w:b/>
                <w:bCs/>
                <w:color w:val="000000"/>
                <w:lang w:eastAsia="en-GB"/>
              </w:rPr>
              <w:t>; IPV in 2016</w:t>
            </w:r>
            <w:r w:rsidRPr="00572AD9">
              <w:rPr>
                <w:rFonts w:ascii="Calibri" w:eastAsia="Times New Roman" w:hAnsi="Calibri" w:cs="Calibri"/>
                <w:b/>
                <w:bCs/>
                <w:color w:val="000000"/>
                <w:lang w:eastAsia="en-GB"/>
              </w:rPr>
              <w:t xml:space="preserve"> </w:t>
            </w:r>
            <w:proofErr w:type="spellStart"/>
            <w:r w:rsidRPr="00572AD9">
              <w:rPr>
                <w:rFonts w:ascii="Calibri" w:eastAsia="Times New Roman" w:hAnsi="Calibri" w:cs="Calibri"/>
                <w:b/>
                <w:bCs/>
                <w:color w:val="000000"/>
                <w:lang w:eastAsia="en-GB"/>
              </w:rPr>
              <w:t>Rota</w:t>
            </w:r>
            <w:proofErr w:type="spellEnd"/>
            <w:r w:rsidR="00F1695C">
              <w:rPr>
                <w:rFonts w:ascii="Calibri" w:eastAsia="Times New Roman" w:hAnsi="Calibri" w:cs="Calibri"/>
                <w:b/>
                <w:bCs/>
                <w:color w:val="000000"/>
                <w:lang w:eastAsia="en-GB"/>
              </w:rPr>
              <w:t xml:space="preserve"> and </w:t>
            </w:r>
            <w:proofErr w:type="spellStart"/>
            <w:r w:rsidR="00F1695C">
              <w:rPr>
                <w:rFonts w:ascii="Calibri" w:eastAsia="Times New Roman" w:hAnsi="Calibri" w:cs="Calibri"/>
                <w:b/>
                <w:bCs/>
                <w:color w:val="000000"/>
                <w:lang w:eastAsia="en-GB"/>
              </w:rPr>
              <w:t>MenA</w:t>
            </w:r>
            <w:proofErr w:type="spellEnd"/>
            <w:r w:rsidR="00F1695C">
              <w:rPr>
                <w:rFonts w:ascii="Calibri" w:eastAsia="Times New Roman" w:hAnsi="Calibri" w:cs="Calibri"/>
                <w:b/>
                <w:bCs/>
                <w:color w:val="000000"/>
                <w:lang w:eastAsia="en-GB"/>
              </w:rPr>
              <w:t xml:space="preserve"> introduction approved by GAVI but currently on hold</w:t>
            </w:r>
          </w:p>
        </w:tc>
      </w:tr>
      <w:tr w:rsidR="00572AD9" w:rsidRPr="00572AD9" w14:paraId="282EA84E" w14:textId="77777777" w:rsidTr="00F1695C">
        <w:trPr>
          <w:trHeight w:val="900"/>
          <w:jc w:val="center"/>
        </w:trPr>
        <w:tc>
          <w:tcPr>
            <w:tcW w:w="3189" w:type="dxa"/>
            <w:tcBorders>
              <w:top w:val="nil"/>
              <w:left w:val="single" w:sz="4" w:space="0" w:color="auto"/>
              <w:bottom w:val="single" w:sz="4" w:space="0" w:color="auto"/>
              <w:right w:val="single" w:sz="4" w:space="0" w:color="auto"/>
            </w:tcBorders>
            <w:shd w:val="clear" w:color="000000" w:fill="DAEEF3"/>
            <w:hideMark/>
          </w:tcPr>
          <w:p w14:paraId="2923A352" w14:textId="77777777" w:rsidR="00572AD9" w:rsidRPr="00572AD9" w:rsidRDefault="00572AD9" w:rsidP="00F1695C">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8. Reduction in under 5 mortality rate</w:t>
            </w:r>
          </w:p>
        </w:tc>
        <w:tc>
          <w:tcPr>
            <w:tcW w:w="3867" w:type="dxa"/>
            <w:tcBorders>
              <w:top w:val="nil"/>
              <w:left w:val="nil"/>
              <w:bottom w:val="single" w:sz="4" w:space="0" w:color="auto"/>
              <w:right w:val="single" w:sz="4" w:space="0" w:color="auto"/>
            </w:tcBorders>
            <w:shd w:val="clear" w:color="000000" w:fill="DAEEF3"/>
            <w:hideMark/>
          </w:tcPr>
          <w:p w14:paraId="573D4EA3" w14:textId="698E1309" w:rsidR="00572AD9" w:rsidRPr="00572AD9" w:rsidRDefault="00F1695C" w:rsidP="00F1695C">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Percent</w:t>
            </w:r>
            <w:r w:rsidR="00572AD9" w:rsidRPr="00572AD9">
              <w:rPr>
                <w:rFonts w:ascii="Calibri" w:eastAsia="Times New Roman" w:hAnsi="Calibri" w:cs="Calibri"/>
                <w:b/>
                <w:bCs/>
                <w:color w:val="000000"/>
                <w:lang w:eastAsia="en-GB"/>
              </w:rPr>
              <w:t xml:space="preserve"> </w:t>
            </w:r>
            <w:r>
              <w:rPr>
                <w:rFonts w:ascii="Calibri" w:eastAsia="Times New Roman" w:hAnsi="Calibri" w:cs="Calibri"/>
                <w:b/>
                <w:bCs/>
                <w:color w:val="000000"/>
                <w:lang w:eastAsia="en-GB"/>
              </w:rPr>
              <w:t>reduction</w:t>
            </w:r>
            <w:r w:rsidR="00572AD9" w:rsidRPr="00572AD9">
              <w:rPr>
                <w:rFonts w:ascii="Calibri" w:eastAsia="Times New Roman" w:hAnsi="Calibri" w:cs="Calibri"/>
                <w:b/>
                <w:bCs/>
                <w:color w:val="000000"/>
                <w:lang w:eastAsia="en-GB"/>
              </w:rPr>
              <w:t xml:space="preserve"> </w:t>
            </w:r>
            <w:r>
              <w:rPr>
                <w:rFonts w:ascii="Calibri" w:eastAsia="Times New Roman" w:hAnsi="Calibri" w:cs="Calibri"/>
                <w:b/>
                <w:bCs/>
                <w:color w:val="000000"/>
                <w:lang w:eastAsia="en-GB"/>
              </w:rPr>
              <w:t>from</w:t>
            </w:r>
            <w:r w:rsidR="00572AD9" w:rsidRPr="00572AD9">
              <w:rPr>
                <w:rFonts w:ascii="Calibri" w:eastAsia="Times New Roman" w:hAnsi="Calibri" w:cs="Calibri"/>
                <w:b/>
                <w:bCs/>
                <w:color w:val="000000"/>
                <w:lang w:eastAsia="en-GB"/>
              </w:rPr>
              <w:t xml:space="preserve"> 2010 </w:t>
            </w:r>
            <w:r>
              <w:rPr>
                <w:rFonts w:ascii="Calibri" w:eastAsia="Times New Roman" w:hAnsi="Calibri" w:cs="Calibri"/>
                <w:b/>
                <w:bCs/>
                <w:color w:val="000000"/>
                <w:lang w:eastAsia="en-GB"/>
              </w:rPr>
              <w:t>to</w:t>
            </w:r>
            <w:r w:rsidR="00572AD9" w:rsidRPr="00572AD9">
              <w:rPr>
                <w:rFonts w:ascii="Calibri" w:eastAsia="Times New Roman" w:hAnsi="Calibri" w:cs="Calibri"/>
                <w:b/>
                <w:bCs/>
                <w:color w:val="000000"/>
                <w:lang w:eastAsia="en-GB"/>
              </w:rPr>
              <w:t xml:space="preserve"> 2015 </w:t>
            </w:r>
          </w:p>
        </w:tc>
        <w:tc>
          <w:tcPr>
            <w:tcW w:w="2193" w:type="dxa"/>
            <w:tcBorders>
              <w:top w:val="nil"/>
              <w:left w:val="nil"/>
              <w:bottom w:val="single" w:sz="4" w:space="0" w:color="auto"/>
              <w:right w:val="single" w:sz="4" w:space="0" w:color="auto"/>
            </w:tcBorders>
            <w:shd w:val="clear" w:color="000000" w:fill="FF0000"/>
            <w:hideMark/>
          </w:tcPr>
          <w:p w14:paraId="65FEB8DA" w14:textId="77777777" w:rsidR="00572AD9" w:rsidRPr="00572AD9" w:rsidRDefault="00572AD9" w:rsidP="00572AD9">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2010: 75.2</w:t>
            </w:r>
            <w:r w:rsidRPr="00572AD9">
              <w:rPr>
                <w:rFonts w:ascii="Calibri" w:eastAsia="Times New Roman" w:hAnsi="Calibri" w:cs="Calibri"/>
                <w:b/>
                <w:bCs/>
                <w:color w:val="000000"/>
                <w:lang w:eastAsia="en-GB"/>
              </w:rPr>
              <w:br/>
              <w:t>2015: 54.6</w:t>
            </w:r>
            <w:r w:rsidRPr="00572AD9">
              <w:rPr>
                <w:rFonts w:ascii="Calibri" w:eastAsia="Times New Roman" w:hAnsi="Calibri" w:cs="Calibri"/>
                <w:b/>
                <w:bCs/>
                <w:color w:val="000000"/>
                <w:lang w:eastAsia="en-GB"/>
              </w:rPr>
              <w:br/>
              <w:t>(27.4%)</w:t>
            </w:r>
          </w:p>
        </w:tc>
      </w:tr>
      <w:tr w:rsidR="00572AD9" w:rsidRPr="00572AD9" w14:paraId="5701FC06" w14:textId="77777777" w:rsidTr="00F1695C">
        <w:trPr>
          <w:trHeight w:val="600"/>
          <w:jc w:val="center"/>
        </w:trPr>
        <w:tc>
          <w:tcPr>
            <w:tcW w:w="3189" w:type="dxa"/>
            <w:tcBorders>
              <w:top w:val="nil"/>
              <w:left w:val="single" w:sz="4" w:space="0" w:color="auto"/>
              <w:bottom w:val="single" w:sz="4" w:space="0" w:color="auto"/>
              <w:right w:val="single" w:sz="4" w:space="0" w:color="auto"/>
            </w:tcBorders>
            <w:shd w:val="clear" w:color="000000" w:fill="FDE9D9"/>
            <w:hideMark/>
          </w:tcPr>
          <w:p w14:paraId="20FB781A" w14:textId="77777777" w:rsidR="00572AD9" w:rsidRPr="00572AD9" w:rsidRDefault="00572AD9" w:rsidP="00F1695C">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9. NITAG</w:t>
            </w:r>
          </w:p>
        </w:tc>
        <w:tc>
          <w:tcPr>
            <w:tcW w:w="3867" w:type="dxa"/>
            <w:tcBorders>
              <w:top w:val="nil"/>
              <w:left w:val="nil"/>
              <w:bottom w:val="single" w:sz="4" w:space="0" w:color="auto"/>
              <w:right w:val="single" w:sz="4" w:space="0" w:color="auto"/>
            </w:tcBorders>
            <w:shd w:val="clear" w:color="000000" w:fill="FDE9D9"/>
            <w:hideMark/>
          </w:tcPr>
          <w:p w14:paraId="6A3B4706" w14:textId="77777777" w:rsidR="00572AD9" w:rsidRPr="00572AD9" w:rsidRDefault="00572AD9" w:rsidP="00F1695C">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NITAG established?</w:t>
            </w:r>
          </w:p>
        </w:tc>
        <w:tc>
          <w:tcPr>
            <w:tcW w:w="2193" w:type="dxa"/>
            <w:tcBorders>
              <w:top w:val="nil"/>
              <w:left w:val="nil"/>
              <w:bottom w:val="single" w:sz="4" w:space="0" w:color="auto"/>
              <w:right w:val="single" w:sz="4" w:space="0" w:color="auto"/>
            </w:tcBorders>
            <w:shd w:val="clear" w:color="000000" w:fill="00B050"/>
            <w:hideMark/>
          </w:tcPr>
          <w:p w14:paraId="7F209940" w14:textId="292DBABC" w:rsidR="00572AD9" w:rsidRPr="00572AD9" w:rsidRDefault="00572AD9" w:rsidP="00F1695C">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Yes (</w:t>
            </w:r>
            <w:r w:rsidR="00F1695C">
              <w:rPr>
                <w:rFonts w:ascii="Calibri" w:eastAsia="Times New Roman" w:hAnsi="Calibri" w:cs="Calibri"/>
                <w:b/>
                <w:bCs/>
                <w:color w:val="000000"/>
                <w:lang w:eastAsia="en-GB"/>
              </w:rPr>
              <w:t>in 2015)</w:t>
            </w:r>
          </w:p>
        </w:tc>
      </w:tr>
      <w:tr w:rsidR="00572AD9" w:rsidRPr="00572AD9" w14:paraId="5B16EF80" w14:textId="77777777" w:rsidTr="00F1695C">
        <w:trPr>
          <w:trHeight w:val="900"/>
          <w:jc w:val="center"/>
        </w:trPr>
        <w:tc>
          <w:tcPr>
            <w:tcW w:w="3189" w:type="dxa"/>
            <w:tcBorders>
              <w:top w:val="nil"/>
              <w:left w:val="single" w:sz="4" w:space="0" w:color="auto"/>
              <w:bottom w:val="single" w:sz="4" w:space="0" w:color="auto"/>
              <w:right w:val="single" w:sz="4" w:space="0" w:color="auto"/>
            </w:tcBorders>
            <w:shd w:val="clear" w:color="000000" w:fill="FDE9D9"/>
            <w:hideMark/>
          </w:tcPr>
          <w:p w14:paraId="022E613A" w14:textId="77777777" w:rsidR="00572AD9" w:rsidRPr="00572AD9" w:rsidRDefault="00572AD9" w:rsidP="00F1695C">
            <w:pPr>
              <w:spacing w:after="0" w:line="240" w:lineRule="auto"/>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10. Government expenditure on routine immunization per live birth USD</w:t>
            </w:r>
          </w:p>
        </w:tc>
        <w:tc>
          <w:tcPr>
            <w:tcW w:w="3867" w:type="dxa"/>
            <w:tcBorders>
              <w:top w:val="nil"/>
              <w:left w:val="nil"/>
              <w:bottom w:val="single" w:sz="4" w:space="0" w:color="auto"/>
              <w:right w:val="single" w:sz="4" w:space="0" w:color="auto"/>
            </w:tcBorders>
            <w:shd w:val="clear" w:color="000000" w:fill="FDE9D9"/>
            <w:hideMark/>
          </w:tcPr>
          <w:p w14:paraId="4854A8E4" w14:textId="0B54854A" w:rsidR="00572AD9" w:rsidRPr="00572AD9" w:rsidRDefault="00F1695C" w:rsidP="00F1695C">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A</w:t>
            </w:r>
            <w:r w:rsidR="00572AD9" w:rsidRPr="00572AD9">
              <w:rPr>
                <w:rFonts w:ascii="Calibri" w:eastAsia="Times New Roman" w:hAnsi="Calibri" w:cs="Calibri"/>
                <w:b/>
                <w:bCs/>
                <w:color w:val="000000"/>
                <w:lang w:eastAsia="en-GB"/>
              </w:rPr>
              <w:t>verage for 2013-2015 (% change</w:t>
            </w:r>
            <w:r w:rsidR="00BB5F62">
              <w:rPr>
                <w:rFonts w:ascii="Calibri" w:eastAsia="Times New Roman" w:hAnsi="Calibri" w:cs="Calibri"/>
                <w:b/>
                <w:bCs/>
                <w:color w:val="000000"/>
                <w:lang w:eastAsia="en-GB"/>
              </w:rPr>
              <w:t xml:space="preserve"> from 2010/2011</w:t>
            </w:r>
            <w:r w:rsidR="00572AD9" w:rsidRPr="00572AD9">
              <w:rPr>
                <w:rFonts w:ascii="Calibri" w:eastAsia="Times New Roman" w:hAnsi="Calibri" w:cs="Calibri"/>
                <w:b/>
                <w:bCs/>
                <w:color w:val="000000"/>
                <w:lang w:eastAsia="en-GB"/>
              </w:rPr>
              <w:t>)</w:t>
            </w:r>
          </w:p>
        </w:tc>
        <w:tc>
          <w:tcPr>
            <w:tcW w:w="2193" w:type="dxa"/>
            <w:tcBorders>
              <w:top w:val="nil"/>
              <w:left w:val="nil"/>
              <w:bottom w:val="single" w:sz="4" w:space="0" w:color="auto"/>
              <w:right w:val="single" w:sz="4" w:space="0" w:color="auto"/>
            </w:tcBorders>
            <w:shd w:val="clear" w:color="000000" w:fill="00B050"/>
            <w:hideMark/>
          </w:tcPr>
          <w:p w14:paraId="72DFFCDB" w14:textId="77777777" w:rsidR="00572AD9" w:rsidRPr="00572AD9" w:rsidRDefault="00572AD9" w:rsidP="00F1695C">
            <w:pPr>
              <w:spacing w:after="0" w:line="240" w:lineRule="auto"/>
              <w:jc w:val="center"/>
              <w:rPr>
                <w:rFonts w:ascii="Calibri" w:eastAsia="Times New Roman" w:hAnsi="Calibri" w:cs="Calibri"/>
                <w:b/>
                <w:bCs/>
                <w:color w:val="000000"/>
                <w:lang w:eastAsia="en-GB"/>
              </w:rPr>
            </w:pPr>
            <w:r w:rsidRPr="00572AD9">
              <w:rPr>
                <w:rFonts w:ascii="Calibri" w:eastAsia="Times New Roman" w:hAnsi="Calibri" w:cs="Calibri"/>
                <w:b/>
                <w:bCs/>
                <w:color w:val="000000"/>
                <w:lang w:eastAsia="en-GB"/>
              </w:rPr>
              <w:t>2.1 to 7.0 (+232%)</w:t>
            </w:r>
          </w:p>
        </w:tc>
      </w:tr>
    </w:tbl>
    <w:p w14:paraId="57748991" w14:textId="79016490" w:rsidR="00F85BA5" w:rsidRPr="00572AD9" w:rsidRDefault="00F85BA5">
      <w:pPr>
        <w:rPr>
          <w:b/>
        </w:rPr>
      </w:pPr>
    </w:p>
    <w:p w14:paraId="4BCBFABB" w14:textId="77777777" w:rsidR="00641572" w:rsidRDefault="00641572">
      <w:pPr>
        <w:rPr>
          <w:rFonts w:ascii="Arial" w:hAnsi="Arial" w:cs="Arial"/>
        </w:rPr>
      </w:pPr>
    </w:p>
    <w:p w14:paraId="457BE212" w14:textId="77777777" w:rsidR="00572AD9" w:rsidRDefault="00572AD9">
      <w:pPr>
        <w:rPr>
          <w:rFonts w:ascii="Arial" w:hAnsi="Arial" w:cs="Arial"/>
        </w:rPr>
        <w:sectPr w:rsidR="00572AD9" w:rsidSect="00734BA0">
          <w:footerReference w:type="default" r:id="rId10"/>
          <w:type w:val="continuous"/>
          <w:pgSz w:w="11906" w:h="16838"/>
          <w:pgMar w:top="1440" w:right="1440" w:bottom="1440" w:left="1440" w:header="709" w:footer="709" w:gutter="0"/>
          <w:cols w:space="708"/>
          <w:docGrid w:linePitch="360"/>
        </w:sectPr>
      </w:pPr>
    </w:p>
    <w:p w14:paraId="28C659FC" w14:textId="77777777" w:rsidR="00734BA0" w:rsidRPr="00BB5F62" w:rsidRDefault="00734BA0" w:rsidP="00734BA0">
      <w:pPr>
        <w:pStyle w:val="ListParagraph"/>
        <w:numPr>
          <w:ilvl w:val="0"/>
          <w:numId w:val="1"/>
        </w:numPr>
        <w:rPr>
          <w:rFonts w:ascii="Arial" w:hAnsi="Arial" w:cs="Arial"/>
          <w:b/>
          <w:sz w:val="24"/>
          <w:szCs w:val="24"/>
        </w:rPr>
      </w:pPr>
      <w:r w:rsidRPr="00BB5F62">
        <w:rPr>
          <w:rFonts w:ascii="Arial" w:hAnsi="Arial" w:cs="Arial"/>
          <w:b/>
          <w:sz w:val="24"/>
          <w:szCs w:val="24"/>
        </w:rPr>
        <w:lastRenderedPageBreak/>
        <w:t>Country ownership of the immunization programme</w:t>
      </w:r>
    </w:p>
    <w:p w14:paraId="5C76E040" w14:textId="77777777" w:rsidR="00734BA0" w:rsidRPr="00825812" w:rsidRDefault="00734BA0" w:rsidP="00734BA0">
      <w:pPr>
        <w:pStyle w:val="ListParagraph"/>
        <w:rPr>
          <w:rFonts w:ascii="Arial" w:hAnsi="Arial" w:cs="Arial"/>
          <w:b/>
        </w:rPr>
      </w:pPr>
    </w:p>
    <w:p w14:paraId="5785F0EF" w14:textId="38B952CF" w:rsidR="00734BA0" w:rsidRDefault="00734BA0" w:rsidP="00734BA0">
      <w:pPr>
        <w:pStyle w:val="ListParagraph"/>
        <w:numPr>
          <w:ilvl w:val="1"/>
          <w:numId w:val="1"/>
        </w:numPr>
        <w:ind w:left="360"/>
        <w:rPr>
          <w:rFonts w:ascii="Arial" w:hAnsi="Arial" w:cs="Arial"/>
          <w:b/>
        </w:rPr>
      </w:pPr>
      <w:r>
        <w:rPr>
          <w:rFonts w:ascii="Arial" w:hAnsi="Arial" w:cs="Arial"/>
          <w:b/>
        </w:rPr>
        <w:t>Immunization policy decision-making capacity</w:t>
      </w:r>
    </w:p>
    <w:p w14:paraId="50327E89" w14:textId="5A61CCFC" w:rsidR="00734BA0" w:rsidRDefault="00BB5F62" w:rsidP="00BB5F62">
      <w:pPr>
        <w:rPr>
          <w:rFonts w:ascii="Arial" w:hAnsi="Arial" w:cs="Arial"/>
        </w:rPr>
      </w:pPr>
      <w:r>
        <w:rPr>
          <w:rFonts w:ascii="Arial" w:hAnsi="Arial" w:cs="Arial"/>
        </w:rPr>
        <w:t>In 2015, Uganda transitioned its Advisory Committee on Immunization (ACVI) into a fully-functioning national independent immunization technical advisory group (NITAG), with technical assistance and training from WHO and the Gates Foundation-funded SIVAC project. Core members come from academia, research institutes and other organizations, with representatives of the MOH, WHO and UNICEF serving as ex-officio members.</w:t>
      </w:r>
    </w:p>
    <w:p w14:paraId="6C57D926" w14:textId="12C9414C" w:rsidR="005F74EB" w:rsidRDefault="00DB7347" w:rsidP="00BB5F62">
      <w:pPr>
        <w:rPr>
          <w:rFonts w:ascii="Arial" w:hAnsi="Arial" w:cs="Arial"/>
        </w:rPr>
      </w:pPr>
      <w:r>
        <w:rPr>
          <w:rFonts w:ascii="Arial" w:hAnsi="Arial" w:cs="Arial"/>
        </w:rPr>
        <w:t>UNITAG has already had an important decision-making role in its short history. First, it raised concerns about the impending introduction of rotavirus and meningitis A conjugate vaccine (</w:t>
      </w:r>
      <w:proofErr w:type="spellStart"/>
      <w:r>
        <w:rPr>
          <w:rFonts w:ascii="Arial" w:hAnsi="Arial" w:cs="Arial"/>
        </w:rPr>
        <w:t>MenA</w:t>
      </w:r>
      <w:proofErr w:type="spellEnd"/>
      <w:r>
        <w:rPr>
          <w:rFonts w:ascii="Arial" w:hAnsi="Arial" w:cs="Arial"/>
        </w:rPr>
        <w:t xml:space="preserve">) and the government’s ability to meet its co-financing obligations and cover operational costs for these as well as the other vaccines in the immunization schedule. As a result, the introduction of these and all other new vaccines are currently on hold until a cost analysis of the immunization program and financial sustainability plan are developed (currently underway with WHO support). Second, UNITAG helped to convince the Parliament to </w:t>
      </w:r>
      <w:r w:rsidR="0057783D">
        <w:rPr>
          <w:rFonts w:ascii="Arial" w:hAnsi="Arial" w:cs="Arial"/>
        </w:rPr>
        <w:t xml:space="preserve">add a provision </w:t>
      </w:r>
      <w:r w:rsidR="005F74EB">
        <w:rPr>
          <w:rFonts w:ascii="Arial" w:hAnsi="Arial" w:cs="Arial"/>
        </w:rPr>
        <w:t xml:space="preserve">for an Immunization Fund </w:t>
      </w:r>
      <w:r w:rsidR="0057783D">
        <w:rPr>
          <w:rFonts w:ascii="Arial" w:hAnsi="Arial" w:cs="Arial"/>
        </w:rPr>
        <w:t xml:space="preserve">to the 2016 Immunization </w:t>
      </w:r>
      <w:r w:rsidR="005F74EB">
        <w:rPr>
          <w:rFonts w:ascii="Arial" w:hAnsi="Arial" w:cs="Arial"/>
        </w:rPr>
        <w:t>Act</w:t>
      </w:r>
      <w:r w:rsidR="0057783D">
        <w:rPr>
          <w:rFonts w:ascii="Arial" w:hAnsi="Arial" w:cs="Arial"/>
        </w:rPr>
        <w:t xml:space="preserve"> that mandates vaccination of children and women (with TT)</w:t>
      </w:r>
      <w:r w:rsidR="005F74EB">
        <w:rPr>
          <w:rFonts w:ascii="Arial" w:hAnsi="Arial" w:cs="Arial"/>
        </w:rPr>
        <w:t>. The purpose of the Fund, described below, is to better protect funding for immunization and mobilize additional resources from different sources.</w:t>
      </w:r>
    </w:p>
    <w:p w14:paraId="364026B8" w14:textId="4BA12AA1" w:rsidR="00BB5F62" w:rsidRPr="00BB5F62" w:rsidRDefault="005F74EB" w:rsidP="00BB5F62">
      <w:pPr>
        <w:rPr>
          <w:rFonts w:ascii="Arial" w:hAnsi="Arial" w:cs="Arial"/>
        </w:rPr>
      </w:pPr>
      <w:commentRangeStart w:id="12"/>
      <w:r>
        <w:rPr>
          <w:rFonts w:ascii="Arial" w:hAnsi="Arial" w:cs="Arial"/>
        </w:rPr>
        <w:t>Immunization also enjoys high-level support as a result of the establishment of a Parliamentary Forum on Immunization.</w:t>
      </w:r>
      <w:r>
        <w:rPr>
          <w:rStyle w:val="FootnoteReference"/>
          <w:rFonts w:ascii="Arial" w:hAnsi="Arial" w:cs="Arial"/>
        </w:rPr>
        <w:footnoteReference w:id="2"/>
      </w:r>
      <w:r>
        <w:rPr>
          <w:rFonts w:ascii="Arial" w:hAnsi="Arial" w:cs="Arial"/>
        </w:rPr>
        <w:t xml:space="preserve"> The Chairperson of this group was able to block the Parliament’s approval of the entire budget in 2012/13 until additional funds were added to the budget to increase the number of health workers and health worker salaries. The Forum also played a key role in the development and government approval of the Immunization</w:t>
      </w:r>
      <w:r w:rsidR="0057783D">
        <w:rPr>
          <w:rFonts w:ascii="Arial" w:hAnsi="Arial" w:cs="Arial"/>
        </w:rPr>
        <w:t xml:space="preserve"> </w:t>
      </w:r>
      <w:r>
        <w:rPr>
          <w:rFonts w:ascii="Arial" w:hAnsi="Arial" w:cs="Arial"/>
        </w:rPr>
        <w:t>Act</w:t>
      </w:r>
      <w:r w:rsidR="005002BB">
        <w:rPr>
          <w:rFonts w:ascii="Arial" w:hAnsi="Arial" w:cs="Arial"/>
        </w:rPr>
        <w:t>.</w:t>
      </w:r>
      <w:commentRangeEnd w:id="12"/>
      <w:r w:rsidR="00412E93">
        <w:rPr>
          <w:rStyle w:val="CommentReference"/>
        </w:rPr>
        <w:commentReference w:id="12"/>
      </w:r>
    </w:p>
    <w:p w14:paraId="3C2D2523" w14:textId="2726B1E7" w:rsidR="00734BA0" w:rsidRDefault="00734BA0" w:rsidP="00734BA0">
      <w:pPr>
        <w:pStyle w:val="ListParagraph"/>
        <w:numPr>
          <w:ilvl w:val="1"/>
          <w:numId w:val="1"/>
        </w:numPr>
        <w:ind w:left="360"/>
        <w:contextualSpacing w:val="0"/>
        <w:rPr>
          <w:rFonts w:ascii="Arial" w:hAnsi="Arial" w:cs="Arial"/>
          <w:b/>
        </w:rPr>
      </w:pPr>
      <w:r>
        <w:rPr>
          <w:rFonts w:ascii="Arial" w:hAnsi="Arial" w:cs="Arial"/>
          <w:b/>
        </w:rPr>
        <w:t>Govern</w:t>
      </w:r>
      <w:r w:rsidRPr="00825812">
        <w:rPr>
          <w:rFonts w:ascii="Arial" w:hAnsi="Arial" w:cs="Arial"/>
          <w:b/>
        </w:rPr>
        <w:t>ment Financing of Immunization</w:t>
      </w:r>
    </w:p>
    <w:p w14:paraId="55DB26AF" w14:textId="08EABB35" w:rsidR="00734BA0" w:rsidRDefault="005002BB" w:rsidP="00734BA0">
      <w:pPr>
        <w:pStyle w:val="ListParagraph"/>
        <w:ind w:left="0"/>
        <w:contextualSpacing w:val="0"/>
        <w:rPr>
          <w:rFonts w:ascii="Arial" w:hAnsi="Arial" w:cs="Arial"/>
        </w:rPr>
      </w:pPr>
      <w:r>
        <w:rPr>
          <w:rFonts w:ascii="Arial" w:hAnsi="Arial" w:cs="Arial"/>
        </w:rPr>
        <w:t xml:space="preserve">The Government is meeting its financial commitments in that it is paying for 100% of the procurement costs of all traditional vaccines (BCG, TT, OPV and measles). It was estimated in FY2013/14 that the Government paid 49% of the total immunization budget, </w:t>
      </w:r>
      <w:r w:rsidR="00AF3E7B">
        <w:rPr>
          <w:rFonts w:ascii="Arial" w:hAnsi="Arial" w:cs="Arial"/>
        </w:rPr>
        <w:t>with the majority going towards</w:t>
      </w:r>
      <w:r>
        <w:rPr>
          <w:rFonts w:ascii="Arial" w:hAnsi="Arial" w:cs="Arial"/>
        </w:rPr>
        <w:t xml:space="preserve"> health worker salaries, </w:t>
      </w:r>
      <w:r w:rsidR="00AF3E7B">
        <w:rPr>
          <w:rFonts w:ascii="Arial" w:hAnsi="Arial" w:cs="Arial"/>
        </w:rPr>
        <w:t xml:space="preserve">procurement of traditional vaccines and co-financing of new vaccines (pentavalent, PCV, HPV), vaccine storage and distribution, </w:t>
      </w:r>
      <w:r>
        <w:rPr>
          <w:rFonts w:ascii="Arial" w:hAnsi="Arial" w:cs="Arial"/>
        </w:rPr>
        <w:t xml:space="preserve">the staff and operations of the Uganda National EPI (UNEPI), </w:t>
      </w:r>
      <w:r w:rsidR="00677182">
        <w:rPr>
          <w:rFonts w:ascii="Arial" w:hAnsi="Arial" w:cs="Arial"/>
        </w:rPr>
        <w:t xml:space="preserve">operational costs for polio and measles campaigns, </w:t>
      </w:r>
      <w:r>
        <w:rPr>
          <w:rFonts w:ascii="Arial" w:hAnsi="Arial" w:cs="Arial"/>
        </w:rPr>
        <w:t xml:space="preserve">and block grants to the districts </w:t>
      </w:r>
      <w:r w:rsidR="00AF3E7B">
        <w:rPr>
          <w:rFonts w:ascii="Arial" w:hAnsi="Arial" w:cs="Arial"/>
        </w:rPr>
        <w:t>to cover the costs of providing</w:t>
      </w:r>
      <w:r>
        <w:rPr>
          <w:rFonts w:ascii="Arial" w:hAnsi="Arial" w:cs="Arial"/>
        </w:rPr>
        <w:t xml:space="preserve"> primary health care services called PHC grants</w:t>
      </w:r>
      <w:r w:rsidR="00AF3E7B">
        <w:rPr>
          <w:rFonts w:ascii="Arial" w:hAnsi="Arial" w:cs="Arial"/>
        </w:rPr>
        <w:t xml:space="preserve">. </w:t>
      </w:r>
    </w:p>
    <w:p w14:paraId="197345AC" w14:textId="2C8B7803" w:rsidR="00C82C17" w:rsidRDefault="00AF3E7B" w:rsidP="00734BA0">
      <w:pPr>
        <w:pStyle w:val="ListParagraph"/>
        <w:ind w:left="0"/>
        <w:contextualSpacing w:val="0"/>
        <w:rPr>
          <w:rFonts w:ascii="Arial" w:hAnsi="Arial" w:cs="Arial"/>
        </w:rPr>
      </w:pPr>
      <w:r>
        <w:rPr>
          <w:rFonts w:ascii="Arial" w:hAnsi="Arial" w:cs="Arial"/>
        </w:rPr>
        <w:t xml:space="preserve">The Government’s contribution in absolute terms has been increasing </w:t>
      </w:r>
      <w:r w:rsidR="00677182">
        <w:rPr>
          <w:rFonts w:ascii="Arial" w:hAnsi="Arial" w:cs="Arial"/>
        </w:rPr>
        <w:t>–</w:t>
      </w:r>
      <w:r>
        <w:rPr>
          <w:rFonts w:ascii="Arial" w:hAnsi="Arial" w:cs="Arial"/>
        </w:rPr>
        <w:t xml:space="preserve"> </w:t>
      </w:r>
      <w:r w:rsidR="008062DF">
        <w:rPr>
          <w:rFonts w:ascii="Arial" w:hAnsi="Arial" w:cs="Arial"/>
        </w:rPr>
        <w:t xml:space="preserve">41% from 2009/10 to 2013/14 – </w:t>
      </w:r>
      <w:r>
        <w:rPr>
          <w:rFonts w:ascii="Arial" w:hAnsi="Arial" w:cs="Arial"/>
        </w:rPr>
        <w:t>mainly as a result of co-financing of newly introduced vaccines, which has increased six-fold from 2013 to 2016, as first PCV and then HPV were added to the immunization schedule</w:t>
      </w:r>
      <w:r w:rsidR="00677182">
        <w:rPr>
          <w:rFonts w:ascii="Arial" w:hAnsi="Arial" w:cs="Arial"/>
        </w:rPr>
        <w:t xml:space="preserve"> (Figure 1)</w:t>
      </w:r>
      <w:r>
        <w:rPr>
          <w:rFonts w:ascii="Arial" w:hAnsi="Arial" w:cs="Arial"/>
        </w:rPr>
        <w:t xml:space="preserve">. </w:t>
      </w:r>
      <w:r w:rsidR="00677182">
        <w:rPr>
          <w:rFonts w:ascii="Arial" w:hAnsi="Arial" w:cs="Arial"/>
        </w:rPr>
        <w:t>The country’s c</w:t>
      </w:r>
      <w:r>
        <w:rPr>
          <w:rFonts w:ascii="Arial" w:hAnsi="Arial" w:cs="Arial"/>
        </w:rPr>
        <w:t>o-financing</w:t>
      </w:r>
      <w:r w:rsidR="00677182">
        <w:rPr>
          <w:rFonts w:ascii="Arial" w:hAnsi="Arial" w:cs="Arial"/>
        </w:rPr>
        <w:t xml:space="preserve"> obligation now stands at $2.5 million per year. The Government’s contribution actually declined from 2011 to 2014, </w:t>
      </w:r>
      <w:r w:rsidR="002716CC">
        <w:rPr>
          <w:rFonts w:ascii="Arial" w:hAnsi="Arial" w:cs="Arial"/>
        </w:rPr>
        <w:t xml:space="preserve">due in part to delays in making its co-financing obligations. Uganda has, in fact, been in default in co-financing each year since 2014. This is due to the fact that funds for co-financing are not “ring-fenced” and have been diverted to cover emergencies, such as pension arrears for health staff and </w:t>
      </w:r>
      <w:r w:rsidR="00347756">
        <w:rPr>
          <w:rFonts w:ascii="Arial" w:hAnsi="Arial" w:cs="Arial"/>
        </w:rPr>
        <w:t>salary increases</w:t>
      </w:r>
      <w:r w:rsidR="002716CC">
        <w:rPr>
          <w:rFonts w:ascii="Arial" w:hAnsi="Arial" w:cs="Arial"/>
        </w:rPr>
        <w:t xml:space="preserve"> for intern doctors who went on strike. The mismatch </w:t>
      </w:r>
      <w:r w:rsidR="002716CC">
        <w:rPr>
          <w:rFonts w:ascii="Arial" w:hAnsi="Arial" w:cs="Arial"/>
        </w:rPr>
        <w:lastRenderedPageBreak/>
        <w:t xml:space="preserve">between the Government’s quarterly budgetary procedures and GAVI’s fiscal year cycles, as well as devaluation of the Uganda shilling have also contributed to delays in co-financing. These defaults have delayed the introduction of additional vaccines, including rotavirus and </w:t>
      </w:r>
      <w:proofErr w:type="spellStart"/>
      <w:r w:rsidR="002716CC">
        <w:rPr>
          <w:rFonts w:ascii="Arial" w:hAnsi="Arial" w:cs="Arial"/>
        </w:rPr>
        <w:t>MenA</w:t>
      </w:r>
      <w:proofErr w:type="spellEnd"/>
      <w:r w:rsidR="002716CC">
        <w:rPr>
          <w:rFonts w:ascii="Arial" w:hAnsi="Arial" w:cs="Arial"/>
        </w:rPr>
        <w:t>.</w:t>
      </w:r>
    </w:p>
    <w:p w14:paraId="7D87CAB3" w14:textId="428BDA0F" w:rsidR="00F41E81" w:rsidRPr="001C3946" w:rsidRDefault="001C3946" w:rsidP="001C3946">
      <w:pPr>
        <w:pStyle w:val="ListParagraph"/>
        <w:spacing w:after="0"/>
        <w:ind w:left="0"/>
        <w:contextualSpacing w:val="0"/>
        <w:rPr>
          <w:rFonts w:ascii="Arial" w:hAnsi="Arial" w:cs="Arial"/>
          <w:b/>
        </w:rPr>
      </w:pPr>
      <w:r w:rsidRPr="001C3946">
        <w:rPr>
          <w:rFonts w:ascii="Arial" w:hAnsi="Arial" w:cs="Arial"/>
          <w:b/>
          <w:noProof/>
          <w:lang w:eastAsia="en-GB"/>
        </w:rPr>
        <mc:AlternateContent>
          <mc:Choice Requires="wps">
            <w:drawing>
              <wp:anchor distT="0" distB="0" distL="114300" distR="114300" simplePos="0" relativeHeight="251616256" behindDoc="0" locked="0" layoutInCell="1" allowOverlap="1" wp14:anchorId="70409538" wp14:editId="05E336D0">
                <wp:simplePos x="0" y="0"/>
                <wp:positionH relativeFrom="column">
                  <wp:posOffset>-276225</wp:posOffset>
                </wp:positionH>
                <wp:positionV relativeFrom="paragraph">
                  <wp:posOffset>200660</wp:posOffset>
                </wp:positionV>
                <wp:extent cx="3343275" cy="2476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343275" cy="24765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02683" w14:textId="0630D816" w:rsidR="00E6488A" w:rsidRPr="0002156C" w:rsidRDefault="00E6488A" w:rsidP="0002156C">
                            <w:pPr>
                              <w:jc w:val="center"/>
                              <w:rPr>
                                <w:color w:val="000000" w:themeColor="text1"/>
                              </w:rPr>
                            </w:pPr>
                            <w:r w:rsidRPr="0002156C">
                              <w:rPr>
                                <w:color w:val="000000" w:themeColor="text1"/>
                              </w:rPr>
                              <w:t>Trends in immunization financing</w:t>
                            </w:r>
                            <w:r>
                              <w:rPr>
                                <w:noProof/>
                                <w:lang w:eastAsia="en-GB"/>
                              </w:rPr>
                              <w:drawing>
                                <wp:inline distT="0" distB="0" distL="0" distR="0" wp14:anchorId="411B772A" wp14:editId="441D839E">
                                  <wp:extent cx="3315346" cy="215265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022" cy="2161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0409538" id="Rectangle 11" o:spid="_x0000_s1026" style="position:absolute;margin-left:-21.75pt;margin-top:15.8pt;width:263.25pt;height:195pt;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" fillcolor="white [3212]" strokecolor="black [3213]" strokeweight="1pt">
                <v:textbox>
                  <w:txbxContent>
                    <w:p w14:paraId="5DD02683" w14:textId="0630D816" w:rsidR="00E6488A" w:rsidRPr="0002156C" w:rsidRDefault="00E6488A" w:rsidP="0002156C">
                      <w:pPr>
                        <w:jc w:val="center"/>
                        <w:rPr>
                          <w:color w:val="000000" w:themeColor="text1"/>
                        </w:rPr>
                      </w:pPr>
                      <w:r w:rsidRPr="0002156C">
                        <w:rPr>
                          <w:color w:val="000000" w:themeColor="text1"/>
                        </w:rPr>
                        <w:t>Trends in immunization financing</w:t>
                      </w:r>
                      <w:r>
                        <w:rPr>
                          <w:noProof/>
                          <w:lang w:val="en-US"/>
                        </w:rPr>
                        <w:drawing>
                          <wp:inline distT="0" distB="0" distL="0" distR="0" wp14:anchorId="411B772A" wp14:editId="441D839E">
                            <wp:extent cx="3315346" cy="215265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022" cy="2161530"/>
                                    </a:xfrm>
                                    <a:prstGeom prst="rect">
                                      <a:avLst/>
                                    </a:prstGeom>
                                    <a:noFill/>
                                    <a:ln>
                                      <a:noFill/>
                                    </a:ln>
                                  </pic:spPr>
                                </pic:pic>
                              </a:graphicData>
                            </a:graphic>
                          </wp:inline>
                        </w:drawing>
                      </w:r>
                    </w:p>
                  </w:txbxContent>
                </v:textbox>
              </v:rect>
            </w:pict>
          </mc:Fallback>
        </mc:AlternateContent>
      </w:r>
      <w:r w:rsidR="00F41E81" w:rsidRPr="001C3946">
        <w:rPr>
          <w:rFonts w:ascii="Arial" w:hAnsi="Arial" w:cs="Arial"/>
          <w:b/>
        </w:rPr>
        <w:t>Figure 1.</w:t>
      </w:r>
    </w:p>
    <w:p w14:paraId="1E3B83DB" w14:textId="1BEF3333" w:rsidR="00F41E81" w:rsidRDefault="001C3946" w:rsidP="00734BA0">
      <w:pPr>
        <w:pStyle w:val="ListParagraph"/>
        <w:ind w:left="0"/>
        <w:contextualSpacing w:val="0"/>
        <w:rPr>
          <w:rFonts w:ascii="Arial" w:hAnsi="Arial" w:cs="Arial"/>
        </w:rPr>
      </w:pPr>
      <w:r>
        <w:rPr>
          <w:rFonts w:ascii="Arial" w:hAnsi="Arial" w:cs="Arial"/>
          <w:noProof/>
          <w:lang w:eastAsia="en-GB"/>
        </w:rPr>
        <mc:AlternateContent>
          <mc:Choice Requires="wps">
            <w:drawing>
              <wp:anchor distT="0" distB="0" distL="114300" distR="114300" simplePos="0" relativeHeight="251659264" behindDoc="0" locked="0" layoutInCell="1" allowOverlap="1" wp14:anchorId="5A837A5B" wp14:editId="4F9F5663">
                <wp:simplePos x="0" y="0"/>
                <wp:positionH relativeFrom="column">
                  <wp:posOffset>3076575</wp:posOffset>
                </wp:positionH>
                <wp:positionV relativeFrom="paragraph">
                  <wp:posOffset>22225</wp:posOffset>
                </wp:positionV>
                <wp:extent cx="3152775" cy="24669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152775" cy="2466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67EE9" w14:textId="7DB7EFBB" w:rsidR="00E6488A" w:rsidRPr="001C3946" w:rsidRDefault="00E6488A" w:rsidP="001C3946">
                            <w:pPr>
                              <w:jc w:val="center"/>
                              <w:rPr>
                                <w:color w:val="000000" w:themeColor="text1"/>
                              </w:rPr>
                            </w:pPr>
                            <w:r>
                              <w:rPr>
                                <w:color w:val="000000" w:themeColor="text1"/>
                              </w:rPr>
                              <w:t>Annual co-financing obligation to GAVI in Uganda</w:t>
                            </w:r>
                            <w:r w:rsidRPr="00347756">
                              <w:rPr>
                                <w:noProof/>
                                <w:lang w:val="en-US"/>
                              </w:rPr>
                              <w:t xml:space="preserve"> </w:t>
                            </w:r>
                            <w:r w:rsidRPr="00347756">
                              <w:rPr>
                                <w:noProof/>
                                <w:lang w:eastAsia="en-GB"/>
                              </w:rPr>
                              <w:drawing>
                                <wp:inline distT="0" distB="0" distL="0" distR="0" wp14:anchorId="38A8DFCD" wp14:editId="78C26BD0">
                                  <wp:extent cx="3035958"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004" cy="2205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rect w14:anchorId="5A837A5B" id="Rectangle 12" o:spid="_x0000_s1027" style="position:absolute;margin-left:242.25pt;margin-top:1.75pt;width:248.25pt;height:19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" fillcolor="white [3212]" strokecolor="black [3213]" strokeweight="1pt">
                <v:textbox>
                  <w:txbxContent>
                    <w:p w14:paraId="48B67EE9" w14:textId="7DB7EFBB" w:rsidR="00E6488A" w:rsidRPr="001C3946" w:rsidRDefault="00E6488A" w:rsidP="001C3946">
                      <w:pPr>
                        <w:jc w:val="center"/>
                        <w:rPr>
                          <w:color w:val="000000" w:themeColor="text1"/>
                        </w:rPr>
                      </w:pPr>
                      <w:r>
                        <w:rPr>
                          <w:color w:val="000000" w:themeColor="text1"/>
                        </w:rPr>
                        <w:t>Annual co-financing obligation to GAVI in Uganda</w:t>
                      </w:r>
                      <w:r w:rsidRPr="00347756">
                        <w:rPr>
                          <w:noProof/>
                          <w:lang w:val="en-US"/>
                        </w:rPr>
                        <w:t xml:space="preserve"> </w:t>
                      </w:r>
                      <w:r w:rsidRPr="00347756">
                        <w:rPr>
                          <w:noProof/>
                          <w:lang w:val="en-US"/>
                        </w:rPr>
                        <w:drawing>
                          <wp:inline distT="0" distB="0" distL="0" distR="0" wp14:anchorId="38A8DFCD" wp14:editId="78C26BD0">
                            <wp:extent cx="3035958"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6004" cy="2205215"/>
                                    </a:xfrm>
                                    <a:prstGeom prst="rect">
                                      <a:avLst/>
                                    </a:prstGeom>
                                    <a:noFill/>
                                    <a:ln>
                                      <a:noFill/>
                                    </a:ln>
                                  </pic:spPr>
                                </pic:pic>
                              </a:graphicData>
                            </a:graphic>
                          </wp:inline>
                        </w:drawing>
                      </w:r>
                    </w:p>
                  </w:txbxContent>
                </v:textbox>
              </v:rect>
            </w:pict>
          </mc:Fallback>
        </mc:AlternateContent>
      </w:r>
    </w:p>
    <w:p w14:paraId="6C3E3415" w14:textId="77777777" w:rsidR="00F41E81" w:rsidRDefault="00F41E81" w:rsidP="00734BA0">
      <w:pPr>
        <w:pStyle w:val="ListParagraph"/>
        <w:ind w:left="0"/>
        <w:contextualSpacing w:val="0"/>
        <w:rPr>
          <w:rFonts w:ascii="Arial" w:hAnsi="Arial" w:cs="Arial"/>
        </w:rPr>
      </w:pPr>
    </w:p>
    <w:p w14:paraId="29610D6E" w14:textId="77777777" w:rsidR="00F41E81" w:rsidRDefault="00F41E81" w:rsidP="00734BA0">
      <w:pPr>
        <w:pStyle w:val="ListParagraph"/>
        <w:ind w:left="0"/>
        <w:contextualSpacing w:val="0"/>
        <w:rPr>
          <w:rFonts w:ascii="Arial" w:hAnsi="Arial" w:cs="Arial"/>
        </w:rPr>
      </w:pPr>
    </w:p>
    <w:p w14:paraId="0B4CFBEC" w14:textId="77777777" w:rsidR="00F41E81" w:rsidRDefault="00F41E81" w:rsidP="00734BA0">
      <w:pPr>
        <w:pStyle w:val="ListParagraph"/>
        <w:ind w:left="0"/>
        <w:contextualSpacing w:val="0"/>
        <w:rPr>
          <w:rFonts w:ascii="Arial" w:hAnsi="Arial" w:cs="Arial"/>
        </w:rPr>
      </w:pPr>
    </w:p>
    <w:p w14:paraId="236940BD" w14:textId="77777777" w:rsidR="00F41E81" w:rsidRDefault="00F41E81" w:rsidP="00734BA0">
      <w:pPr>
        <w:pStyle w:val="ListParagraph"/>
        <w:ind w:left="0"/>
        <w:contextualSpacing w:val="0"/>
        <w:rPr>
          <w:rFonts w:ascii="Arial" w:hAnsi="Arial" w:cs="Arial"/>
        </w:rPr>
      </w:pPr>
    </w:p>
    <w:p w14:paraId="17E54863" w14:textId="77777777" w:rsidR="00F41E81" w:rsidRDefault="00F41E81" w:rsidP="00734BA0">
      <w:pPr>
        <w:pStyle w:val="ListParagraph"/>
        <w:ind w:left="0"/>
        <w:contextualSpacing w:val="0"/>
        <w:rPr>
          <w:rFonts w:ascii="Arial" w:hAnsi="Arial" w:cs="Arial"/>
        </w:rPr>
      </w:pPr>
    </w:p>
    <w:p w14:paraId="5216BA82" w14:textId="77777777" w:rsidR="00F41E81" w:rsidRDefault="00F41E81" w:rsidP="00734BA0">
      <w:pPr>
        <w:pStyle w:val="ListParagraph"/>
        <w:ind w:left="0"/>
        <w:contextualSpacing w:val="0"/>
        <w:rPr>
          <w:rFonts w:ascii="Arial" w:hAnsi="Arial" w:cs="Arial"/>
        </w:rPr>
      </w:pPr>
    </w:p>
    <w:p w14:paraId="3B4F220F" w14:textId="77777777" w:rsidR="0002156C" w:rsidRDefault="0002156C" w:rsidP="00734BA0">
      <w:pPr>
        <w:pStyle w:val="ListParagraph"/>
        <w:ind w:left="0"/>
        <w:rPr>
          <w:rFonts w:ascii="Arial" w:hAnsi="Arial" w:cs="Arial"/>
        </w:rPr>
      </w:pPr>
    </w:p>
    <w:p w14:paraId="65DA753C" w14:textId="77777777" w:rsidR="0002156C" w:rsidRDefault="0002156C" w:rsidP="00734BA0">
      <w:pPr>
        <w:pStyle w:val="ListParagraph"/>
        <w:ind w:left="0"/>
        <w:rPr>
          <w:rFonts w:ascii="Arial" w:hAnsi="Arial" w:cs="Arial"/>
        </w:rPr>
      </w:pPr>
    </w:p>
    <w:p w14:paraId="08D06C32" w14:textId="6E805C96" w:rsidR="0002156C" w:rsidRDefault="00347756" w:rsidP="00734BA0">
      <w:pPr>
        <w:pStyle w:val="ListParagraph"/>
        <w:ind w:left="0"/>
        <w:rPr>
          <w:rFonts w:ascii="Arial" w:hAnsi="Arial" w:cs="Arial"/>
          <w:sz w:val="18"/>
          <w:szCs w:val="18"/>
        </w:rPr>
      </w:pPr>
      <w:r w:rsidRPr="00347756">
        <w:rPr>
          <w:rFonts w:ascii="Arial" w:hAnsi="Arial" w:cs="Arial"/>
          <w:sz w:val="18"/>
          <w:szCs w:val="18"/>
        </w:rPr>
        <w:t>Purple bar (GOU) is Uganda government contribution</w:t>
      </w:r>
      <w:r w:rsidR="003E3AFC">
        <w:rPr>
          <w:rFonts w:ascii="Arial" w:hAnsi="Arial" w:cs="Arial"/>
          <w:sz w:val="18"/>
          <w:szCs w:val="18"/>
        </w:rPr>
        <w:t>, including shared costs for health worker salaries and the proportion of PHC grant funding going to immunization</w:t>
      </w:r>
      <w:r w:rsidR="003D0373">
        <w:rPr>
          <w:rFonts w:ascii="Arial" w:hAnsi="Arial" w:cs="Arial"/>
          <w:sz w:val="18"/>
          <w:szCs w:val="18"/>
        </w:rPr>
        <w:t>.</w:t>
      </w:r>
      <w:r w:rsidR="001C3946">
        <w:rPr>
          <w:rStyle w:val="FootnoteReference"/>
          <w:rFonts w:ascii="Arial" w:hAnsi="Arial" w:cs="Arial"/>
          <w:sz w:val="18"/>
          <w:szCs w:val="18"/>
        </w:rPr>
        <w:footnoteReference w:id="3"/>
      </w:r>
    </w:p>
    <w:p w14:paraId="539848E4" w14:textId="7697E2DB" w:rsidR="00347756" w:rsidRPr="00066111" w:rsidRDefault="003D0373" w:rsidP="00734BA0">
      <w:pPr>
        <w:pStyle w:val="ListParagraph"/>
        <w:ind w:left="0"/>
        <w:rPr>
          <w:rFonts w:ascii="Arial" w:hAnsi="Arial" w:cs="Arial"/>
          <w:sz w:val="18"/>
          <w:szCs w:val="18"/>
        </w:rPr>
      </w:pPr>
      <w:r>
        <w:rPr>
          <w:rFonts w:ascii="Arial" w:hAnsi="Arial" w:cs="Arial"/>
          <w:sz w:val="18"/>
          <w:szCs w:val="18"/>
        </w:rPr>
        <w:t xml:space="preserve"> </w:t>
      </w:r>
    </w:p>
    <w:p w14:paraId="21F5955A" w14:textId="7FBD8EB6" w:rsidR="00C82C17" w:rsidRDefault="006D7CA5" w:rsidP="00734BA0">
      <w:pPr>
        <w:pStyle w:val="ListParagraph"/>
        <w:ind w:left="0"/>
        <w:contextualSpacing w:val="0"/>
        <w:rPr>
          <w:rFonts w:ascii="Arial" w:hAnsi="Arial" w:cs="Arial"/>
        </w:rPr>
      </w:pPr>
      <w:r>
        <w:rPr>
          <w:rFonts w:ascii="Arial" w:hAnsi="Arial" w:cs="Arial"/>
        </w:rPr>
        <w:t xml:space="preserve">Apart from the </w:t>
      </w:r>
      <w:r w:rsidR="00AA67AB">
        <w:rPr>
          <w:rFonts w:ascii="Arial" w:hAnsi="Arial" w:cs="Arial"/>
        </w:rPr>
        <w:t xml:space="preserve">issue of </w:t>
      </w:r>
      <w:r>
        <w:rPr>
          <w:rFonts w:ascii="Arial" w:hAnsi="Arial" w:cs="Arial"/>
        </w:rPr>
        <w:t xml:space="preserve">co-financing of new vaccines, the government budget for immunization is considered </w:t>
      </w:r>
      <w:r w:rsidR="00347756">
        <w:rPr>
          <w:rFonts w:ascii="Arial" w:hAnsi="Arial" w:cs="Arial"/>
        </w:rPr>
        <w:t xml:space="preserve">insufficient, </w:t>
      </w:r>
      <w:r w:rsidR="003D0373">
        <w:rPr>
          <w:rFonts w:ascii="Arial" w:hAnsi="Arial" w:cs="Arial"/>
        </w:rPr>
        <w:t xml:space="preserve">and as a result, more costly activities, such as polio and measles campaigns, can mean less funding </w:t>
      </w:r>
      <w:r w:rsidR="00C82C17">
        <w:rPr>
          <w:rFonts w:ascii="Arial" w:hAnsi="Arial" w:cs="Arial"/>
        </w:rPr>
        <w:t>for</w:t>
      </w:r>
      <w:r w:rsidR="003D0373">
        <w:rPr>
          <w:rFonts w:ascii="Arial" w:hAnsi="Arial" w:cs="Arial"/>
        </w:rPr>
        <w:t xml:space="preserve"> routine immunization activities. As mentioned in one report (EPI review), one national measles campaign can cost the equivalent of two years of recurrent costs for </w:t>
      </w:r>
      <w:r w:rsidR="00C82C17">
        <w:rPr>
          <w:rFonts w:ascii="Arial" w:hAnsi="Arial" w:cs="Arial"/>
        </w:rPr>
        <w:t xml:space="preserve">the </w:t>
      </w:r>
      <w:r w:rsidR="003D0373">
        <w:rPr>
          <w:rFonts w:ascii="Arial" w:hAnsi="Arial" w:cs="Arial"/>
        </w:rPr>
        <w:t>routine immunization</w:t>
      </w:r>
      <w:r w:rsidR="00C82C17">
        <w:rPr>
          <w:rFonts w:ascii="Arial" w:hAnsi="Arial" w:cs="Arial"/>
        </w:rPr>
        <w:t xml:space="preserve"> program</w:t>
      </w:r>
      <w:r w:rsidR="003D0373">
        <w:rPr>
          <w:rFonts w:ascii="Arial" w:hAnsi="Arial" w:cs="Arial"/>
        </w:rPr>
        <w:t>. Because the Ugandan government could not raise its share of the operational costs for the 2015 measles campaign</w:t>
      </w:r>
      <w:r w:rsidR="00C82C17">
        <w:rPr>
          <w:rFonts w:ascii="Arial" w:hAnsi="Arial" w:cs="Arial"/>
        </w:rPr>
        <w:t>, the campaign was combined with the introduction of HPV vaccine and Child Health Days, to save costs and to allow vaccine introduction grant (VIG) funding from GAVI to be used in part for the measles campaign. This resulted in a reduction in the planned activities for the HPV introduction (see below).</w:t>
      </w:r>
    </w:p>
    <w:p w14:paraId="55F0B1AF" w14:textId="6C27407C" w:rsidR="00AF3E7B" w:rsidRDefault="00C82C17" w:rsidP="00734BA0">
      <w:pPr>
        <w:pStyle w:val="ListParagraph"/>
        <w:ind w:left="0"/>
        <w:contextualSpacing w:val="0"/>
        <w:rPr>
          <w:rFonts w:ascii="Arial" w:hAnsi="Arial" w:cs="Arial"/>
        </w:rPr>
      </w:pPr>
      <w:r>
        <w:rPr>
          <w:rFonts w:ascii="Arial" w:hAnsi="Arial" w:cs="Arial"/>
        </w:rPr>
        <w:t>Funding for immunization at the local level comes from PHC grants from the central government, which must pay for all of the oper</w:t>
      </w:r>
      <w:r w:rsidR="00AF7C4D">
        <w:rPr>
          <w:rFonts w:ascii="Arial" w:hAnsi="Arial" w:cs="Arial"/>
        </w:rPr>
        <w:t>ational costs of providing the National M</w:t>
      </w:r>
      <w:r>
        <w:rPr>
          <w:rFonts w:ascii="Arial" w:hAnsi="Arial" w:cs="Arial"/>
        </w:rPr>
        <w:t xml:space="preserve">inimum </w:t>
      </w:r>
      <w:r w:rsidR="00AF7C4D">
        <w:rPr>
          <w:rFonts w:ascii="Arial" w:hAnsi="Arial" w:cs="Arial"/>
        </w:rPr>
        <w:t>Health Care P</w:t>
      </w:r>
      <w:r>
        <w:rPr>
          <w:rFonts w:ascii="Arial" w:hAnsi="Arial" w:cs="Arial"/>
        </w:rPr>
        <w:t xml:space="preserve">ackage, of which immunization is one component. </w:t>
      </w:r>
      <w:r w:rsidR="00E578A3">
        <w:rPr>
          <w:rFonts w:ascii="Arial" w:hAnsi="Arial" w:cs="Arial"/>
        </w:rPr>
        <w:t xml:space="preserve">The grants do not have a fixed percentage allocated to immunization. </w:t>
      </w:r>
      <w:r w:rsidR="008062DF">
        <w:rPr>
          <w:rFonts w:ascii="Arial" w:hAnsi="Arial" w:cs="Arial"/>
        </w:rPr>
        <w:t xml:space="preserve">PHC funding is considered vastly inadequate and as a result, health facilities often lack funding for fuel to operate refrigerators and means of transport and fuel to pick up vaccines from district medical stores or to conduct outreach immunization activities. A lack of funding at the district level makes it difficult for EPI coordinators to conduct supervisory and monitoring visits, assist with RED/REC activities and the like. All of this can negatively affect immunization coverage and overall program performance. </w:t>
      </w:r>
    </w:p>
    <w:p w14:paraId="7E9CD5CB" w14:textId="7E97747E" w:rsidR="008062DF" w:rsidRDefault="008062DF" w:rsidP="00734BA0">
      <w:pPr>
        <w:pStyle w:val="ListParagraph"/>
        <w:ind w:left="0"/>
        <w:contextualSpacing w:val="0"/>
        <w:rPr>
          <w:rFonts w:ascii="Arial" w:hAnsi="Arial" w:cs="Arial"/>
        </w:rPr>
      </w:pPr>
      <w:r>
        <w:rPr>
          <w:rFonts w:ascii="Arial" w:hAnsi="Arial" w:cs="Arial"/>
        </w:rPr>
        <w:t>In the aim of mobilizing additional resources</w:t>
      </w:r>
      <w:r w:rsidR="00E578A3">
        <w:rPr>
          <w:rFonts w:ascii="Arial" w:hAnsi="Arial" w:cs="Arial"/>
        </w:rPr>
        <w:t xml:space="preserve"> for immunization and to meet the Government’s growing co-financing obligations, an Immunization Fund is being established as part of the </w:t>
      </w:r>
      <w:r w:rsidR="00E578A3">
        <w:rPr>
          <w:rFonts w:ascii="Arial" w:hAnsi="Arial" w:cs="Arial"/>
        </w:rPr>
        <w:lastRenderedPageBreak/>
        <w:t>2016 Immunization Act.  The Fund, currently being designed, will pool funds from the Government, donations and “voluntary contributions” to pay for “vaccines and related supplies, cold chain expenses and immunization outreach activities.” Its reported purpose will be to better protect immunization funding (including co-financing) through “ring-fencing” to prevent its diversion, and to mobilize new resources for immunization, including from private industries, such as telecommunications and pharmaceutical companies.</w:t>
      </w:r>
    </w:p>
    <w:p w14:paraId="5367F7F7" w14:textId="76D10E39" w:rsidR="00734BA0" w:rsidRDefault="00734BA0" w:rsidP="00734BA0">
      <w:pPr>
        <w:pStyle w:val="ListParagraph"/>
        <w:ind w:left="0"/>
        <w:rPr>
          <w:rFonts w:ascii="Arial" w:hAnsi="Arial" w:cs="Arial"/>
          <w:b/>
        </w:rPr>
      </w:pPr>
      <w:r>
        <w:rPr>
          <w:rFonts w:ascii="Arial" w:hAnsi="Arial" w:cs="Arial"/>
          <w:b/>
        </w:rPr>
        <w:t>c.  Human resource situation</w:t>
      </w:r>
    </w:p>
    <w:p w14:paraId="56A0AA40" w14:textId="7CE01CE1" w:rsidR="00734BA0" w:rsidRDefault="00734BA0" w:rsidP="00734BA0">
      <w:pPr>
        <w:pStyle w:val="ListParagraph"/>
        <w:ind w:left="0"/>
        <w:rPr>
          <w:rFonts w:ascii="Arial" w:hAnsi="Arial" w:cs="Arial"/>
          <w:b/>
        </w:rPr>
      </w:pPr>
    </w:p>
    <w:p w14:paraId="6CB04C30" w14:textId="5AEE2C63" w:rsidR="00734BA0" w:rsidRPr="001C1193" w:rsidRDefault="00774C59" w:rsidP="00734BA0">
      <w:pPr>
        <w:pStyle w:val="ListParagraph"/>
        <w:ind w:left="0"/>
        <w:rPr>
          <w:rFonts w:ascii="Arial" w:hAnsi="Arial" w:cs="Arial"/>
        </w:rPr>
      </w:pPr>
      <w:r>
        <w:rPr>
          <w:rFonts w:ascii="Arial" w:hAnsi="Arial" w:cs="Arial"/>
        </w:rPr>
        <w:t>Nurses and nursing assistants make up the bulk of health workers who provide immunization services. There is a wide range of staffing levels of health professionals by region and district in Uganda, with the numbers especially inadequate in hard-to-reach and under-served areas, where retention rates are particularly low. Low salaries and a lack of housing in remote areas are key factors making it difficult to recruit and retain qualified health workers. More than 50% of the facilities visited for the Resource Tracking study (cite)</w:t>
      </w:r>
      <w:r w:rsidR="003D0BC3">
        <w:rPr>
          <w:rFonts w:ascii="Arial" w:hAnsi="Arial" w:cs="Arial"/>
        </w:rPr>
        <w:t xml:space="preserve"> reported a health worker shortage, while the 2016-2020 Comprehensive EPI Multi Year Plan (</w:t>
      </w:r>
      <w:proofErr w:type="spellStart"/>
      <w:r w:rsidR="003D0BC3">
        <w:rPr>
          <w:rFonts w:ascii="Arial" w:hAnsi="Arial" w:cs="Arial"/>
        </w:rPr>
        <w:t>cmyp</w:t>
      </w:r>
      <w:proofErr w:type="spellEnd"/>
      <w:r w:rsidR="003D0BC3">
        <w:rPr>
          <w:rFonts w:ascii="Arial" w:hAnsi="Arial" w:cs="Arial"/>
        </w:rPr>
        <w:t xml:space="preserve">) reported that 39% of districts reported a health worker vacancy rate of more than 35%. Staff shortages at the health facility level affect morale, as well as the ability of facilities to deliver adequate immunization and other services in the minimum package, including outreach activities. </w:t>
      </w:r>
    </w:p>
    <w:p w14:paraId="1CBB1ABE" w14:textId="4B7B5B17" w:rsidR="00835BBC" w:rsidRDefault="003D0BC3" w:rsidP="00734BA0">
      <w:pPr>
        <w:rPr>
          <w:rFonts w:ascii="Arial" w:hAnsi="Arial" w:cs="Arial"/>
        </w:rPr>
      </w:pPr>
      <w:r>
        <w:rPr>
          <w:rFonts w:ascii="Arial" w:hAnsi="Arial" w:cs="Arial"/>
        </w:rPr>
        <w:t>Concerning immunization-specific staff at the sub-national level, all districts have an EPI focal point</w:t>
      </w:r>
      <w:r w:rsidR="005D52E5">
        <w:rPr>
          <w:rFonts w:ascii="Arial" w:hAnsi="Arial" w:cs="Arial"/>
        </w:rPr>
        <w:t>, as do</w:t>
      </w:r>
      <w:r>
        <w:rPr>
          <w:rFonts w:ascii="Arial" w:hAnsi="Arial" w:cs="Arial"/>
        </w:rPr>
        <w:t xml:space="preserve"> 66% of health facilities</w:t>
      </w:r>
      <w:r w:rsidR="005D52E5">
        <w:rPr>
          <w:rFonts w:ascii="Arial" w:hAnsi="Arial" w:cs="Arial"/>
        </w:rPr>
        <w:t>, but due to staff shortages, this person is often a nursing assistant (EPI review). Sixty-one percent of districts had no cold chain technician in 2014 (</w:t>
      </w:r>
      <w:proofErr w:type="spellStart"/>
      <w:r w:rsidR="005D52E5">
        <w:rPr>
          <w:rFonts w:ascii="Arial" w:hAnsi="Arial" w:cs="Arial"/>
        </w:rPr>
        <w:t>cmyp</w:t>
      </w:r>
      <w:proofErr w:type="spellEnd"/>
      <w:r w:rsidR="005D52E5">
        <w:rPr>
          <w:rFonts w:ascii="Arial" w:hAnsi="Arial" w:cs="Arial"/>
        </w:rPr>
        <w:t>? Find source). Human resources for disease surveillance is also inadequate, and as a result, the surveillance system is heavily reliant on partner</w:t>
      </w:r>
      <w:r w:rsidR="00835BBC">
        <w:rPr>
          <w:rFonts w:ascii="Arial" w:hAnsi="Arial" w:cs="Arial"/>
        </w:rPr>
        <w:t xml:space="preserve">s, </w:t>
      </w:r>
      <w:r w:rsidR="005D52E5">
        <w:rPr>
          <w:rFonts w:ascii="Arial" w:hAnsi="Arial" w:cs="Arial"/>
        </w:rPr>
        <w:t xml:space="preserve">especially </w:t>
      </w:r>
      <w:r w:rsidR="00835BBC">
        <w:rPr>
          <w:rFonts w:ascii="Arial" w:hAnsi="Arial" w:cs="Arial"/>
        </w:rPr>
        <w:t xml:space="preserve">WHO, which has a force of around 12 surveillance medical officers (SMOs) working at IDSR sub-national hubs and in </w:t>
      </w:r>
      <w:r w:rsidR="005D52E5">
        <w:rPr>
          <w:rFonts w:ascii="Arial" w:hAnsi="Arial" w:cs="Arial"/>
        </w:rPr>
        <w:t>districts</w:t>
      </w:r>
      <w:r w:rsidR="00835BBC">
        <w:rPr>
          <w:rFonts w:ascii="Arial" w:hAnsi="Arial" w:cs="Arial"/>
        </w:rPr>
        <w:t xml:space="preserve">, and supports most </w:t>
      </w:r>
      <w:r w:rsidR="00B17114">
        <w:rPr>
          <w:rFonts w:ascii="Arial" w:hAnsi="Arial" w:cs="Arial"/>
        </w:rPr>
        <w:t xml:space="preserve">technical </w:t>
      </w:r>
      <w:r w:rsidR="00835BBC">
        <w:rPr>
          <w:rFonts w:ascii="Arial" w:hAnsi="Arial" w:cs="Arial"/>
        </w:rPr>
        <w:t>staff of the national reference laboratory (Ugandan Viral Research Institute or UVRI).</w:t>
      </w:r>
    </w:p>
    <w:p w14:paraId="4267BFB4" w14:textId="5EF113E9" w:rsidR="00734BA0" w:rsidRDefault="00B17114" w:rsidP="00734BA0">
      <w:pPr>
        <w:rPr>
          <w:rFonts w:ascii="Arial" w:hAnsi="Arial" w:cs="Arial"/>
        </w:rPr>
      </w:pPr>
      <w:r>
        <w:rPr>
          <w:rFonts w:ascii="Arial" w:hAnsi="Arial" w:cs="Arial"/>
        </w:rPr>
        <w:t xml:space="preserve">To link communities to local health facilities, Uganda has a system of Village Health Teams (VHTs), made up of </w:t>
      </w:r>
      <w:r w:rsidR="00BD25D9">
        <w:rPr>
          <w:rFonts w:ascii="Arial" w:hAnsi="Arial" w:cs="Arial"/>
        </w:rPr>
        <w:t xml:space="preserve">several </w:t>
      </w:r>
      <w:r>
        <w:rPr>
          <w:rFonts w:ascii="Arial" w:hAnsi="Arial" w:cs="Arial"/>
        </w:rPr>
        <w:t xml:space="preserve">community-based volunteers </w:t>
      </w:r>
      <w:r w:rsidR="00BD25D9">
        <w:rPr>
          <w:rFonts w:ascii="Arial" w:hAnsi="Arial" w:cs="Arial"/>
        </w:rPr>
        <w:t xml:space="preserve">in each community </w:t>
      </w:r>
      <w:r>
        <w:rPr>
          <w:rFonts w:ascii="Arial" w:hAnsi="Arial" w:cs="Arial"/>
        </w:rPr>
        <w:t xml:space="preserve">who assist with disease surveillance, social mobilization, sanitation activities, registering births, distributing anti-malarial drugs and </w:t>
      </w:r>
      <w:r w:rsidR="003B4E55">
        <w:rPr>
          <w:rFonts w:ascii="Arial" w:hAnsi="Arial" w:cs="Arial"/>
        </w:rPr>
        <w:t>the like</w:t>
      </w:r>
      <w:r>
        <w:rPr>
          <w:rFonts w:ascii="Arial" w:hAnsi="Arial" w:cs="Arial"/>
        </w:rPr>
        <w:t>. In the area of immunization, these volunteers</w:t>
      </w:r>
      <w:r w:rsidR="003B4E55">
        <w:rPr>
          <w:rFonts w:ascii="Arial" w:hAnsi="Arial" w:cs="Arial"/>
        </w:rPr>
        <w:t xml:space="preserve"> participate in social mobilization, especially for vaccination campaigns and new vaccine introductions; community-based surveillance and default tracking. The recent EPI review found that 89% of health facilities visited had established links with VHTs and that these volunteers are the communities’ primary source of information concerning immunization (EPI review).</w:t>
      </w:r>
      <w:r w:rsidR="003D0BC3">
        <w:rPr>
          <w:rFonts w:ascii="Arial" w:hAnsi="Arial" w:cs="Arial"/>
        </w:rPr>
        <w:t xml:space="preserve"> </w:t>
      </w:r>
    </w:p>
    <w:p w14:paraId="10FF810F" w14:textId="2302403B" w:rsidR="003B4E55" w:rsidRPr="003D0BC3" w:rsidRDefault="00BD25D9" w:rsidP="00734BA0">
      <w:pPr>
        <w:rPr>
          <w:rFonts w:ascii="Arial" w:hAnsi="Arial" w:cs="Arial"/>
        </w:rPr>
      </w:pPr>
      <w:r>
        <w:rPr>
          <w:rFonts w:ascii="Arial" w:hAnsi="Arial" w:cs="Arial"/>
        </w:rPr>
        <w:t xml:space="preserve">However, the volunteers receive no salary and only a stipend or allowance, as possible, and they must also juggle immunization activities with other health priorities and programs. Supervision and support from the often under-staffed </w:t>
      </w:r>
      <w:r w:rsidRPr="00BD25D9">
        <w:rPr>
          <w:rFonts w:ascii="Arial" w:hAnsi="Arial" w:cs="Arial"/>
          <w:color w:val="FF0000"/>
        </w:rPr>
        <w:t>(health facilities or districts? Who supervises them?)</w:t>
      </w:r>
      <w:r>
        <w:rPr>
          <w:rFonts w:ascii="Arial" w:hAnsi="Arial" w:cs="Arial"/>
        </w:rPr>
        <w:t xml:space="preserve"> also varies from district to district. As a result, the activism and impact of VHTs varies considerably by area. To improve this situation, the Government has approved plans to create</w:t>
      </w:r>
      <w:r w:rsidR="00C679C0">
        <w:rPr>
          <w:rFonts w:ascii="Arial" w:hAnsi="Arial" w:cs="Arial"/>
        </w:rPr>
        <w:t xml:space="preserve"> a new position of Community Health Extension Worker (CHEW), who will receive a government salary, have higher minimal qualifications that VHTs, and who will gradually replace the VHTs. To make the program more financially sustainable, one CHEW will cover several (e.g., three) villages. </w:t>
      </w:r>
      <w:r>
        <w:rPr>
          <w:rFonts w:ascii="Arial" w:hAnsi="Arial" w:cs="Arial"/>
        </w:rPr>
        <w:t xml:space="preserve"> </w:t>
      </w:r>
    </w:p>
    <w:p w14:paraId="1E5D06D9" w14:textId="070B9E2D" w:rsidR="00734BA0" w:rsidRPr="00C679C0" w:rsidRDefault="00734BA0" w:rsidP="00C679C0">
      <w:pPr>
        <w:pStyle w:val="ListParagraph"/>
        <w:numPr>
          <w:ilvl w:val="0"/>
          <w:numId w:val="1"/>
        </w:numPr>
        <w:contextualSpacing w:val="0"/>
        <w:rPr>
          <w:rFonts w:ascii="Arial" w:hAnsi="Arial" w:cs="Arial"/>
          <w:b/>
          <w:sz w:val="24"/>
          <w:szCs w:val="24"/>
        </w:rPr>
      </w:pPr>
      <w:r w:rsidRPr="00C679C0">
        <w:rPr>
          <w:rFonts w:ascii="Arial" w:hAnsi="Arial" w:cs="Arial"/>
          <w:b/>
          <w:sz w:val="24"/>
          <w:szCs w:val="24"/>
        </w:rPr>
        <w:lastRenderedPageBreak/>
        <w:t>Progress towards specific GVAP goals (issues/challenges/successes)</w:t>
      </w:r>
    </w:p>
    <w:p w14:paraId="1A8C5B3A" w14:textId="29B1038C" w:rsidR="003B4E55" w:rsidRPr="007709E9" w:rsidRDefault="007709E9" w:rsidP="007709E9">
      <w:pPr>
        <w:pStyle w:val="ListParagraph"/>
        <w:numPr>
          <w:ilvl w:val="1"/>
          <w:numId w:val="33"/>
        </w:numPr>
        <w:rPr>
          <w:rFonts w:ascii="Arial" w:hAnsi="Arial" w:cs="Arial"/>
          <w:b/>
        </w:rPr>
      </w:pPr>
      <w:r>
        <w:rPr>
          <w:rFonts w:ascii="Arial" w:hAnsi="Arial" w:cs="Arial"/>
          <w:b/>
        </w:rPr>
        <w:t xml:space="preserve">  </w:t>
      </w:r>
      <w:r w:rsidR="003B4E55" w:rsidRPr="007709E9">
        <w:rPr>
          <w:rFonts w:ascii="Arial" w:hAnsi="Arial" w:cs="Arial"/>
          <w:b/>
        </w:rPr>
        <w:t>Goal 1:</w:t>
      </w:r>
      <w:r w:rsidR="00C679C0" w:rsidRPr="007709E9">
        <w:rPr>
          <w:rFonts w:ascii="Arial" w:hAnsi="Arial" w:cs="Arial"/>
          <w:b/>
        </w:rPr>
        <w:t xml:space="preserve"> Achieve a world free of p</w:t>
      </w:r>
      <w:r w:rsidR="003B4E55" w:rsidRPr="007709E9">
        <w:rPr>
          <w:rFonts w:ascii="Arial" w:hAnsi="Arial" w:cs="Arial"/>
          <w:b/>
        </w:rPr>
        <w:t xml:space="preserve">oliomyelitis </w:t>
      </w:r>
    </w:p>
    <w:p w14:paraId="74C3C0BA" w14:textId="2203C806" w:rsidR="00C679C0" w:rsidRDefault="00C679C0" w:rsidP="00C679C0">
      <w:pPr>
        <w:rPr>
          <w:rFonts w:ascii="Arial" w:hAnsi="Arial" w:cs="Arial"/>
        </w:rPr>
      </w:pPr>
      <w:r>
        <w:rPr>
          <w:rFonts w:ascii="Arial" w:hAnsi="Arial" w:cs="Arial"/>
        </w:rPr>
        <w:t>Uganda was certified polio-free in 2006, but has experienced outbreaks of wild polio virus in 2009 and in 2010/2011. The country has a robust AFP and polio surveillance system, as indicated by the polio target indicators on page 1. This has been the result of various partner-supported efforts and innovations, including:</w:t>
      </w:r>
    </w:p>
    <w:p w14:paraId="53BD58C8" w14:textId="795477F9" w:rsidR="00C679C0" w:rsidRDefault="001067B7" w:rsidP="001067B7">
      <w:pPr>
        <w:pStyle w:val="ListParagraph"/>
        <w:numPr>
          <w:ilvl w:val="0"/>
          <w:numId w:val="24"/>
        </w:numPr>
        <w:contextualSpacing w:val="0"/>
        <w:rPr>
          <w:rFonts w:ascii="Arial" w:hAnsi="Arial" w:cs="Arial"/>
        </w:rPr>
      </w:pPr>
      <w:r>
        <w:rPr>
          <w:rFonts w:ascii="Arial" w:hAnsi="Arial" w:cs="Arial"/>
        </w:rPr>
        <w:t>A national roll-out of an integrated disease surveillance and reporting (IDSR) system, operating from nine sub-national hubs. By the end of July 2016, district health staff in 108 out of the country’s 112 districts have received IDSR training.</w:t>
      </w:r>
    </w:p>
    <w:p w14:paraId="388B8FB5" w14:textId="4CC3B309" w:rsidR="001067B7" w:rsidRDefault="001067B7" w:rsidP="001067B7">
      <w:pPr>
        <w:pStyle w:val="ListParagraph"/>
        <w:numPr>
          <w:ilvl w:val="0"/>
          <w:numId w:val="24"/>
        </w:numPr>
        <w:contextualSpacing w:val="0"/>
        <w:rPr>
          <w:rFonts w:ascii="Arial" w:hAnsi="Arial" w:cs="Arial"/>
        </w:rPr>
      </w:pPr>
      <w:r>
        <w:rPr>
          <w:rFonts w:ascii="Arial" w:hAnsi="Arial" w:cs="Arial"/>
        </w:rPr>
        <w:t>Both international and national STOP teams that provide on-the-ground short-term assistance to “silent” or poor-performing districts to improve their ability to detect AFP/polio cases as well as other outbreak-prone diseases (e.g., measles, yellow fever)</w:t>
      </w:r>
      <w:r w:rsidR="00641AEE">
        <w:rPr>
          <w:rFonts w:ascii="Arial" w:hAnsi="Arial" w:cs="Arial"/>
        </w:rPr>
        <w:t xml:space="preserve"> and to improve routine immunization services</w:t>
      </w:r>
      <w:r>
        <w:rPr>
          <w:rFonts w:ascii="Arial" w:hAnsi="Arial" w:cs="Arial"/>
        </w:rPr>
        <w:t>. The international teams – supported by the U.S. CDC and AFRO – stay in a region for around one month, while the national STOP team (NSTOP) consists of public health students who spend a week in an area visiting all health facilities to train staff in surveillance and outbreak investigations. The NSTOP program is partner-supported, but funding is considered inadequate.</w:t>
      </w:r>
    </w:p>
    <w:p w14:paraId="7BBEA138" w14:textId="77777777" w:rsidR="001067B7" w:rsidRDefault="001067B7" w:rsidP="001067B7">
      <w:pPr>
        <w:pStyle w:val="ListParagraph"/>
        <w:numPr>
          <w:ilvl w:val="0"/>
          <w:numId w:val="24"/>
        </w:numPr>
        <w:contextualSpacing w:val="0"/>
        <w:rPr>
          <w:rFonts w:ascii="Arial" w:hAnsi="Arial" w:cs="Arial"/>
        </w:rPr>
      </w:pPr>
      <w:r>
        <w:rPr>
          <w:rFonts w:ascii="Arial" w:hAnsi="Arial" w:cs="Arial"/>
        </w:rPr>
        <w:t xml:space="preserve">An innovative specimen transport system that uses a courier service </w:t>
      </w:r>
      <w:r w:rsidRPr="001067B7">
        <w:rPr>
          <w:rFonts w:ascii="Arial" w:hAnsi="Arial" w:cs="Arial"/>
          <w:color w:val="FF0000"/>
        </w:rPr>
        <w:t>(or the postal system?? Not sure)</w:t>
      </w:r>
      <w:r>
        <w:rPr>
          <w:rFonts w:ascii="Arial" w:hAnsi="Arial" w:cs="Arial"/>
        </w:rPr>
        <w:t>, in which specimens arrive at the UVRI laboratory within 24 hours.</w:t>
      </w:r>
    </w:p>
    <w:p w14:paraId="1A10F69A" w14:textId="0D5D1958" w:rsidR="001067B7" w:rsidRPr="00C679C0" w:rsidRDefault="001067B7" w:rsidP="001067B7">
      <w:pPr>
        <w:pStyle w:val="ListParagraph"/>
        <w:numPr>
          <w:ilvl w:val="0"/>
          <w:numId w:val="24"/>
        </w:numPr>
        <w:contextualSpacing w:val="0"/>
        <w:rPr>
          <w:rFonts w:ascii="Arial" w:hAnsi="Arial" w:cs="Arial"/>
        </w:rPr>
      </w:pPr>
      <w:r>
        <w:rPr>
          <w:rFonts w:ascii="Arial" w:hAnsi="Arial" w:cs="Arial"/>
        </w:rPr>
        <w:t>An electronic (</w:t>
      </w:r>
      <w:proofErr w:type="spellStart"/>
      <w:r>
        <w:rPr>
          <w:rFonts w:ascii="Arial" w:hAnsi="Arial" w:cs="Arial"/>
        </w:rPr>
        <w:t>mTRAC</w:t>
      </w:r>
      <w:proofErr w:type="spellEnd"/>
      <w:r>
        <w:rPr>
          <w:rFonts w:ascii="Arial" w:hAnsi="Arial" w:cs="Arial"/>
        </w:rPr>
        <w:t>) system</w:t>
      </w:r>
      <w:r w:rsidR="00641AEE">
        <w:rPr>
          <w:rFonts w:ascii="Arial" w:hAnsi="Arial" w:cs="Arial"/>
        </w:rPr>
        <w:t>, created four years ago with WHO and UNICEF support,</w:t>
      </w:r>
      <w:r>
        <w:rPr>
          <w:rFonts w:ascii="Arial" w:hAnsi="Arial" w:cs="Arial"/>
        </w:rPr>
        <w:t xml:space="preserve"> in which health facility staff submit IDSR data </w:t>
      </w:r>
      <w:r w:rsidR="00641AEE">
        <w:rPr>
          <w:rFonts w:ascii="Arial" w:hAnsi="Arial" w:cs="Arial"/>
        </w:rPr>
        <w:t xml:space="preserve">for key diseases </w:t>
      </w:r>
      <w:r>
        <w:rPr>
          <w:rFonts w:ascii="Arial" w:hAnsi="Arial" w:cs="Arial"/>
        </w:rPr>
        <w:t>to districts via mobile phones using a simple interface</w:t>
      </w:r>
      <w:r w:rsidR="00641AEE">
        <w:rPr>
          <w:rFonts w:ascii="Arial" w:hAnsi="Arial" w:cs="Arial"/>
        </w:rPr>
        <w:t>. The data are then transferred up the chain. While it has been implemented nation-wide, there are issues with the availability of cell phones and reliability of network connections.</w:t>
      </w:r>
      <w:r>
        <w:rPr>
          <w:rFonts w:ascii="Arial" w:hAnsi="Arial" w:cs="Arial"/>
        </w:rPr>
        <w:t xml:space="preserve"> </w:t>
      </w:r>
    </w:p>
    <w:p w14:paraId="621D5B25" w14:textId="4A720C9D" w:rsidR="00C2602F" w:rsidRDefault="00C2602F" w:rsidP="00C679C0">
      <w:pPr>
        <w:rPr>
          <w:rFonts w:ascii="Arial" w:hAnsi="Arial" w:cs="Arial"/>
        </w:rPr>
      </w:pPr>
      <w:r>
        <w:rPr>
          <w:rFonts w:ascii="Arial" w:hAnsi="Arial" w:cs="Arial"/>
        </w:rPr>
        <w:t>In addition, the country has organized national immunization days (NIDs) every year for several years, as well as sub-national immunization days (SNIDs) in high-risk and outbreak districts for children under five. The NIDs are now being incorporated into the country’s annual Child Health Days. UNEPI introduced IPV into the immunization schedule in April 2016.</w:t>
      </w:r>
    </w:p>
    <w:p w14:paraId="54FDCBF7" w14:textId="1B3E91F4" w:rsidR="00641AEE" w:rsidRDefault="00641AEE" w:rsidP="00C679C0">
      <w:pPr>
        <w:rPr>
          <w:rFonts w:ascii="Arial" w:hAnsi="Arial" w:cs="Arial"/>
        </w:rPr>
      </w:pPr>
      <w:r>
        <w:rPr>
          <w:rFonts w:ascii="Arial" w:hAnsi="Arial" w:cs="Arial"/>
        </w:rPr>
        <w:t xml:space="preserve">There are, however, a number of challenges to sustaining the country’s polio-free status: </w:t>
      </w:r>
    </w:p>
    <w:p w14:paraId="36AE25F1" w14:textId="570F6FB3" w:rsidR="003B4E55" w:rsidRDefault="00641AEE" w:rsidP="007C2400">
      <w:pPr>
        <w:pStyle w:val="ListParagraph"/>
        <w:numPr>
          <w:ilvl w:val="0"/>
          <w:numId w:val="25"/>
        </w:numPr>
        <w:contextualSpacing w:val="0"/>
        <w:rPr>
          <w:rFonts w:ascii="Arial" w:hAnsi="Arial" w:cs="Arial"/>
        </w:rPr>
      </w:pPr>
      <w:r>
        <w:rPr>
          <w:rFonts w:ascii="Arial" w:hAnsi="Arial" w:cs="Arial"/>
        </w:rPr>
        <w:t>While the national AFP detection and stool adequacy rates meet the targets, not all districts achieve the minimum rates (</w:t>
      </w:r>
      <w:proofErr w:type="spellStart"/>
      <w:r>
        <w:rPr>
          <w:rFonts w:ascii="Arial" w:hAnsi="Arial" w:cs="Arial"/>
        </w:rPr>
        <w:t>cmyp</w:t>
      </w:r>
      <w:proofErr w:type="spellEnd"/>
      <w:r>
        <w:rPr>
          <w:rFonts w:ascii="Arial" w:hAnsi="Arial" w:cs="Arial"/>
        </w:rPr>
        <w:t xml:space="preserve">). There have been delays in the detection of low levels of transmission of wild </w:t>
      </w:r>
      <w:r w:rsidR="009E5202">
        <w:rPr>
          <w:rFonts w:ascii="Arial" w:hAnsi="Arial" w:cs="Arial"/>
        </w:rPr>
        <w:t xml:space="preserve">or vaccine-derived </w:t>
      </w:r>
      <w:r>
        <w:rPr>
          <w:rFonts w:ascii="Arial" w:hAnsi="Arial" w:cs="Arial"/>
        </w:rPr>
        <w:t xml:space="preserve">polio virus </w:t>
      </w:r>
      <w:r w:rsidR="009E5202">
        <w:rPr>
          <w:rFonts w:ascii="Arial" w:hAnsi="Arial" w:cs="Arial"/>
        </w:rPr>
        <w:t>i</w:t>
      </w:r>
      <w:r>
        <w:rPr>
          <w:rFonts w:ascii="Arial" w:hAnsi="Arial" w:cs="Arial"/>
        </w:rPr>
        <w:t xml:space="preserve">n some areas, </w:t>
      </w:r>
      <w:r w:rsidR="009E5202">
        <w:rPr>
          <w:rFonts w:ascii="Arial" w:hAnsi="Arial" w:cs="Arial"/>
        </w:rPr>
        <w:t>as well as irregular active surveillance of vaccine-preventable diseases. This is attributed to the lack of operational funds at the local level, affecting the timely investigation and notification of cases. Reportedly, inadequate surveillance led to under-detection of circulating WPV along the border with Kenya, which caused the last outbreak in 2011.</w:t>
      </w:r>
    </w:p>
    <w:p w14:paraId="063CFCA6" w14:textId="7D817ED8" w:rsidR="009E5202" w:rsidRDefault="009E5202" w:rsidP="007C2400">
      <w:pPr>
        <w:pStyle w:val="ListParagraph"/>
        <w:numPr>
          <w:ilvl w:val="0"/>
          <w:numId w:val="25"/>
        </w:numPr>
        <w:contextualSpacing w:val="0"/>
        <w:rPr>
          <w:rFonts w:ascii="Arial" w:hAnsi="Arial" w:cs="Arial"/>
        </w:rPr>
      </w:pPr>
      <w:r>
        <w:rPr>
          <w:rFonts w:ascii="Arial" w:hAnsi="Arial" w:cs="Arial"/>
        </w:rPr>
        <w:lastRenderedPageBreak/>
        <w:t>There is cross-border transmission of polio from areas and populations with low immunization rates, such as across the borders with Kenya and S. Sudan. Synchronized NIDS with bordering countries have been discussed, but have yet to take place.</w:t>
      </w:r>
    </w:p>
    <w:p w14:paraId="76652894" w14:textId="707829A8" w:rsidR="009E5202" w:rsidRDefault="009E5202" w:rsidP="007C2400">
      <w:pPr>
        <w:pStyle w:val="ListParagraph"/>
        <w:numPr>
          <w:ilvl w:val="0"/>
          <w:numId w:val="25"/>
        </w:numPr>
        <w:contextualSpacing w:val="0"/>
        <w:rPr>
          <w:rFonts w:ascii="Arial" w:hAnsi="Arial" w:cs="Arial"/>
        </w:rPr>
      </w:pPr>
      <w:r>
        <w:rPr>
          <w:rFonts w:ascii="Arial" w:hAnsi="Arial" w:cs="Arial"/>
        </w:rPr>
        <w:t>There also exist pockets of low polio immunization coverage within the country, including in communities bordering S. Sudan and some fishing communities.</w:t>
      </w:r>
    </w:p>
    <w:p w14:paraId="2EAEFBCE" w14:textId="4281D93F" w:rsidR="003B4E55" w:rsidRPr="007C2400" w:rsidRDefault="007C2400" w:rsidP="007C2400">
      <w:pPr>
        <w:pStyle w:val="ListParagraph"/>
        <w:numPr>
          <w:ilvl w:val="0"/>
          <w:numId w:val="25"/>
        </w:numPr>
        <w:contextualSpacing w:val="0"/>
        <w:rPr>
          <w:rFonts w:ascii="Arial" w:hAnsi="Arial" w:cs="Arial"/>
        </w:rPr>
      </w:pPr>
      <w:r>
        <w:rPr>
          <w:rFonts w:ascii="Arial" w:hAnsi="Arial" w:cs="Arial"/>
        </w:rPr>
        <w:t>The frequent turnover of health staff at the district and health facility levels mean that many people trained in IDSR have left. Thus, frequent trainings are needed to train new staff, which is costly.</w:t>
      </w:r>
    </w:p>
    <w:p w14:paraId="51F264CB" w14:textId="06E1E9FB" w:rsidR="003B4E55" w:rsidRDefault="003B4E55" w:rsidP="003B4E55">
      <w:pPr>
        <w:pStyle w:val="ListParagraph"/>
        <w:numPr>
          <w:ilvl w:val="1"/>
          <w:numId w:val="18"/>
        </w:numPr>
        <w:rPr>
          <w:rFonts w:ascii="Arial" w:hAnsi="Arial" w:cs="Arial"/>
          <w:b/>
        </w:rPr>
      </w:pPr>
      <w:r>
        <w:rPr>
          <w:rFonts w:ascii="Arial" w:hAnsi="Arial" w:cs="Arial"/>
          <w:b/>
        </w:rPr>
        <w:t xml:space="preserve">  </w:t>
      </w:r>
      <w:r w:rsidRPr="009318B8">
        <w:rPr>
          <w:rFonts w:ascii="Arial" w:hAnsi="Arial" w:cs="Arial"/>
          <w:b/>
        </w:rPr>
        <w:t xml:space="preserve">Goal 2 : </w:t>
      </w:r>
      <w:r>
        <w:rPr>
          <w:rFonts w:ascii="Arial" w:hAnsi="Arial" w:cs="Arial"/>
          <w:b/>
        </w:rPr>
        <w:t>Meet global and regional elimination targets</w:t>
      </w:r>
    </w:p>
    <w:p w14:paraId="5B119C35" w14:textId="24D6AA6C" w:rsidR="003B4E55" w:rsidRPr="00805389" w:rsidRDefault="00805389" w:rsidP="00805389">
      <w:pPr>
        <w:rPr>
          <w:rFonts w:ascii="Arial" w:hAnsi="Arial" w:cs="Arial"/>
          <w:b/>
        </w:rPr>
      </w:pPr>
      <w:r>
        <w:rPr>
          <w:rFonts w:ascii="Arial" w:hAnsi="Arial" w:cs="Arial"/>
          <w:b/>
        </w:rPr>
        <w:t xml:space="preserve">a.  </w:t>
      </w:r>
      <w:r w:rsidR="003B4E55" w:rsidRPr="00805389">
        <w:rPr>
          <w:rFonts w:ascii="Arial" w:hAnsi="Arial" w:cs="Arial"/>
          <w:b/>
        </w:rPr>
        <w:t xml:space="preserve">Achieve maternal and neonatal tetanus elimination </w:t>
      </w:r>
    </w:p>
    <w:p w14:paraId="615CF05E" w14:textId="029778D4" w:rsidR="007C2400" w:rsidRDefault="00FD74AA" w:rsidP="007C2400">
      <w:pPr>
        <w:rPr>
          <w:rFonts w:ascii="Arial" w:hAnsi="Arial" w:cs="Arial"/>
        </w:rPr>
      </w:pPr>
      <w:r>
        <w:rPr>
          <w:rFonts w:ascii="Arial" w:hAnsi="Arial" w:cs="Arial"/>
        </w:rPr>
        <w:t>Uganda received validation for having eliminated MNT in 2012. The main strategies the country is employing to sustain elimination consist of:</w:t>
      </w:r>
    </w:p>
    <w:p w14:paraId="25A69464" w14:textId="4166E334" w:rsidR="00FD74AA" w:rsidRDefault="00FD74AA" w:rsidP="00B61247">
      <w:pPr>
        <w:pStyle w:val="ListParagraph"/>
        <w:numPr>
          <w:ilvl w:val="0"/>
          <w:numId w:val="26"/>
        </w:numPr>
        <w:contextualSpacing w:val="0"/>
        <w:rPr>
          <w:rFonts w:ascii="Arial" w:hAnsi="Arial" w:cs="Arial"/>
        </w:rPr>
      </w:pPr>
      <w:r>
        <w:rPr>
          <w:rFonts w:ascii="Arial" w:hAnsi="Arial" w:cs="Arial"/>
        </w:rPr>
        <w:t>TT immunization of high school girls (15-17 year olds) through annual school-based vaccination campaigns;</w:t>
      </w:r>
    </w:p>
    <w:p w14:paraId="712BA816" w14:textId="21406448" w:rsidR="00FD74AA" w:rsidRDefault="00FD74AA" w:rsidP="00B61247">
      <w:pPr>
        <w:pStyle w:val="ListParagraph"/>
        <w:numPr>
          <w:ilvl w:val="0"/>
          <w:numId w:val="26"/>
        </w:numPr>
        <w:contextualSpacing w:val="0"/>
        <w:rPr>
          <w:rFonts w:ascii="Arial" w:hAnsi="Arial" w:cs="Arial"/>
        </w:rPr>
      </w:pPr>
      <w:r>
        <w:rPr>
          <w:rFonts w:ascii="Arial" w:hAnsi="Arial" w:cs="Arial"/>
        </w:rPr>
        <w:t>A strong culture of vaccinating all women who come for antenatal care services (the rates of which have been increasing) with at least two doses of TT</w:t>
      </w:r>
      <w:r w:rsidR="00005239">
        <w:rPr>
          <w:rFonts w:ascii="Arial" w:hAnsi="Arial" w:cs="Arial"/>
        </w:rPr>
        <w:t xml:space="preserve">. </w:t>
      </w:r>
    </w:p>
    <w:p w14:paraId="3E53D381" w14:textId="73226AD6" w:rsidR="00005239" w:rsidRPr="00FD74AA" w:rsidRDefault="00005239" w:rsidP="00B61247">
      <w:pPr>
        <w:pStyle w:val="ListParagraph"/>
        <w:numPr>
          <w:ilvl w:val="0"/>
          <w:numId w:val="26"/>
        </w:numPr>
        <w:contextualSpacing w:val="0"/>
        <w:rPr>
          <w:rFonts w:ascii="Arial" w:hAnsi="Arial" w:cs="Arial"/>
        </w:rPr>
      </w:pPr>
      <w:r>
        <w:rPr>
          <w:rFonts w:ascii="Arial" w:hAnsi="Arial" w:cs="Arial"/>
        </w:rPr>
        <w:t>Mandating of TT vaccination for all women 18-49 years of age, as well as for all 15-17 year old girls through the new Immunization Act. Parents and schools are held responsible for ensuring vaccination of girls and can receive fines or imprisonment if they are not (the same holds true for 18-49 year old women).</w:t>
      </w:r>
    </w:p>
    <w:p w14:paraId="457E31BF" w14:textId="582BC178" w:rsidR="007C2400" w:rsidRDefault="00005239" w:rsidP="00005239">
      <w:pPr>
        <w:rPr>
          <w:rFonts w:ascii="Arial" w:hAnsi="Arial" w:cs="Arial"/>
        </w:rPr>
      </w:pPr>
      <w:r>
        <w:rPr>
          <w:rFonts w:ascii="Arial" w:hAnsi="Arial" w:cs="Arial"/>
        </w:rPr>
        <w:t xml:space="preserve">The </w:t>
      </w:r>
      <w:commentRangeStart w:id="13"/>
      <w:r>
        <w:rPr>
          <w:rFonts w:ascii="Arial" w:hAnsi="Arial" w:cs="Arial"/>
        </w:rPr>
        <w:t xml:space="preserve">current TT coverage rate </w:t>
      </w:r>
      <w:commentRangeEnd w:id="13"/>
      <w:r w:rsidR="00F539CA">
        <w:rPr>
          <w:rStyle w:val="CommentReference"/>
        </w:rPr>
        <w:commentReference w:id="13"/>
      </w:r>
      <w:r w:rsidRPr="00B61247">
        <w:rPr>
          <w:rFonts w:ascii="Arial" w:hAnsi="Arial" w:cs="Arial"/>
          <w:color w:val="FF0000"/>
        </w:rPr>
        <w:t xml:space="preserve">(for two doses??) </w:t>
      </w:r>
      <w:r>
        <w:rPr>
          <w:rFonts w:ascii="Arial" w:hAnsi="Arial" w:cs="Arial"/>
        </w:rPr>
        <w:t>is 58% among women of child-bearing age, while the protection at birth (PAB) rate among infants is 85%.</w:t>
      </w:r>
    </w:p>
    <w:p w14:paraId="42726F7A" w14:textId="5EAC5441" w:rsidR="00B61247" w:rsidRDefault="00B61247" w:rsidP="00005239">
      <w:pPr>
        <w:rPr>
          <w:rFonts w:ascii="Arial" w:hAnsi="Arial" w:cs="Arial"/>
        </w:rPr>
      </w:pPr>
      <w:r>
        <w:rPr>
          <w:rFonts w:ascii="Arial" w:hAnsi="Arial" w:cs="Arial"/>
        </w:rPr>
        <w:t xml:space="preserve">There remains some </w:t>
      </w:r>
      <w:r w:rsidRPr="00805389">
        <w:rPr>
          <w:rFonts w:ascii="Arial" w:hAnsi="Arial" w:cs="Arial"/>
          <w:color w:val="FF0000"/>
        </w:rPr>
        <w:t xml:space="preserve">(albeit a low?) </w:t>
      </w:r>
      <w:r>
        <w:rPr>
          <w:rFonts w:ascii="Arial" w:hAnsi="Arial" w:cs="Arial"/>
        </w:rPr>
        <w:t xml:space="preserve">risk of not sustaining the elimination in some areas of the country, however, </w:t>
      </w:r>
      <w:r w:rsidRPr="00805389">
        <w:rPr>
          <w:rFonts w:ascii="Arial" w:hAnsi="Arial" w:cs="Arial"/>
          <w:color w:val="FF0000"/>
        </w:rPr>
        <w:t>(confirm with Messeret or Annet</w:t>
      </w:r>
      <w:r>
        <w:rPr>
          <w:rFonts w:ascii="Arial" w:hAnsi="Arial" w:cs="Arial"/>
        </w:rPr>
        <w:t>)</w:t>
      </w:r>
      <w:del w:id="14" w:author="SENOUCI, Kamel" w:date="2016-07-18T15:29:00Z">
        <w:r w:rsidDel="00F539CA">
          <w:rPr>
            <w:rFonts w:ascii="Arial" w:hAnsi="Arial" w:cs="Arial"/>
          </w:rPr>
          <w:delText>.</w:delText>
        </w:r>
      </w:del>
      <w:r>
        <w:rPr>
          <w:rFonts w:ascii="Arial" w:hAnsi="Arial" w:cs="Arial"/>
        </w:rPr>
        <w:t xml:space="preserve"> </w:t>
      </w:r>
      <w:del w:id="15" w:author="SENOUCI, Kamel" w:date="2016-07-18T15:29:00Z">
        <w:r w:rsidDel="00F539CA">
          <w:rPr>
            <w:rFonts w:ascii="Arial" w:hAnsi="Arial" w:cs="Arial"/>
          </w:rPr>
          <w:delText>D</w:delText>
        </w:r>
      </w:del>
      <w:ins w:id="16" w:author="SENOUCI, Kamel" w:date="2016-07-18T15:29:00Z">
        <w:r w:rsidR="00F539CA">
          <w:rPr>
            <w:rFonts w:ascii="Arial" w:hAnsi="Arial" w:cs="Arial"/>
          </w:rPr>
          <w:t>d</w:t>
        </w:r>
      </w:ins>
      <w:r>
        <w:rPr>
          <w:rFonts w:ascii="Arial" w:hAnsi="Arial" w:cs="Arial"/>
        </w:rPr>
        <w:t>ue to weak surveillance, reported cases are not always investigated and at least one district in the 2011 risk assessment report had a rate above 1/1,000 live births (ref). There remain pockets of low TT coverage. In addition, the stated policy of ring vaccination around a confirmed case is probably not taking place, according to two informants. A further constraint to high TT coverage rates is that target-age girls not enrolled in school are missed through the school-based program. In addition, health personnel have difficulty calculating PAB rates and require training in this.</w:t>
      </w:r>
    </w:p>
    <w:p w14:paraId="42BFB593" w14:textId="77777777" w:rsidR="00805389" w:rsidRDefault="00805389" w:rsidP="00005239">
      <w:pPr>
        <w:rPr>
          <w:rFonts w:ascii="Arial" w:hAnsi="Arial" w:cs="Arial"/>
        </w:rPr>
      </w:pPr>
      <w:r>
        <w:rPr>
          <w:rFonts w:ascii="Arial" w:hAnsi="Arial" w:cs="Arial"/>
        </w:rPr>
        <w:t>The following steps can help ensure sustainability of MNT elimination:</w:t>
      </w:r>
    </w:p>
    <w:p w14:paraId="17016B02" w14:textId="77777777" w:rsidR="00805389" w:rsidRDefault="00805389" w:rsidP="00805389">
      <w:pPr>
        <w:pStyle w:val="ListParagraph"/>
        <w:numPr>
          <w:ilvl w:val="0"/>
          <w:numId w:val="27"/>
        </w:numPr>
        <w:contextualSpacing w:val="0"/>
        <w:rPr>
          <w:rFonts w:ascii="Arial" w:hAnsi="Arial" w:cs="Arial"/>
        </w:rPr>
      </w:pPr>
      <w:r>
        <w:rPr>
          <w:rFonts w:ascii="Arial" w:hAnsi="Arial" w:cs="Arial"/>
        </w:rPr>
        <w:t>Improve NMT surveillance, including investigating and testing all suspected cases;</w:t>
      </w:r>
    </w:p>
    <w:p w14:paraId="4E179D7E" w14:textId="77777777" w:rsidR="00805389" w:rsidRDefault="00805389" w:rsidP="00805389">
      <w:pPr>
        <w:pStyle w:val="ListParagraph"/>
        <w:numPr>
          <w:ilvl w:val="0"/>
          <w:numId w:val="27"/>
        </w:numPr>
        <w:contextualSpacing w:val="0"/>
        <w:rPr>
          <w:rFonts w:ascii="Arial" w:hAnsi="Arial" w:cs="Arial"/>
        </w:rPr>
      </w:pPr>
      <w:r>
        <w:rPr>
          <w:rFonts w:ascii="Arial" w:hAnsi="Arial" w:cs="Arial"/>
        </w:rPr>
        <w:t>Strengthening and sustaining the school-based TT vaccination program for girls, and extend it to 15-17 year old girls not in school;</w:t>
      </w:r>
    </w:p>
    <w:p w14:paraId="4F81C48D" w14:textId="1F465F35" w:rsidR="00805389" w:rsidRDefault="00805389" w:rsidP="00805389">
      <w:pPr>
        <w:pStyle w:val="ListParagraph"/>
        <w:numPr>
          <w:ilvl w:val="0"/>
          <w:numId w:val="27"/>
        </w:numPr>
        <w:contextualSpacing w:val="0"/>
        <w:rPr>
          <w:rFonts w:ascii="Arial" w:hAnsi="Arial" w:cs="Arial"/>
        </w:rPr>
      </w:pPr>
      <w:r>
        <w:rPr>
          <w:rFonts w:ascii="Arial" w:hAnsi="Arial" w:cs="Arial"/>
        </w:rPr>
        <w:t xml:space="preserve">Provide additional booster doses (of TT or Td) during childhood and include boys, since there have been cases in boys following circumcision </w:t>
      </w:r>
      <w:r w:rsidRPr="00805389">
        <w:rPr>
          <w:rFonts w:ascii="Arial" w:hAnsi="Arial" w:cs="Arial"/>
          <w:color w:val="FF0000"/>
        </w:rPr>
        <w:t>(at what age?)</w:t>
      </w:r>
      <w:r>
        <w:rPr>
          <w:rFonts w:ascii="Arial" w:hAnsi="Arial" w:cs="Arial"/>
        </w:rPr>
        <w:t>. This proposal is currently under discussion within the government.</w:t>
      </w:r>
    </w:p>
    <w:p w14:paraId="69BF42A0" w14:textId="77777777" w:rsidR="00805389" w:rsidRPr="00805389" w:rsidRDefault="00805389" w:rsidP="00805389">
      <w:pPr>
        <w:spacing w:after="0"/>
        <w:ind w:left="360"/>
        <w:rPr>
          <w:rFonts w:ascii="Arial" w:hAnsi="Arial" w:cs="Arial"/>
        </w:rPr>
      </w:pPr>
    </w:p>
    <w:p w14:paraId="78B35D00" w14:textId="417E011A" w:rsidR="003B4E55" w:rsidRPr="00805389" w:rsidRDefault="003B4E55" w:rsidP="00805389">
      <w:pPr>
        <w:pStyle w:val="ListParagraph"/>
        <w:numPr>
          <w:ilvl w:val="0"/>
          <w:numId w:val="28"/>
        </w:numPr>
        <w:rPr>
          <w:rFonts w:ascii="Arial" w:hAnsi="Arial" w:cs="Arial"/>
          <w:b/>
        </w:rPr>
      </w:pPr>
      <w:r w:rsidRPr="00805389">
        <w:rPr>
          <w:rFonts w:ascii="Arial" w:hAnsi="Arial" w:cs="Arial"/>
          <w:b/>
        </w:rPr>
        <w:t xml:space="preserve">Achieve measles elimination and rubella &amp; CRS elimination </w:t>
      </w:r>
    </w:p>
    <w:p w14:paraId="51C22E5F" w14:textId="1069AA19" w:rsidR="008A7BEC" w:rsidRPr="008A7BEC" w:rsidRDefault="008A7BEC" w:rsidP="003B4E55">
      <w:pPr>
        <w:rPr>
          <w:rFonts w:ascii="Arial" w:hAnsi="Arial" w:cs="Arial"/>
          <w:b/>
        </w:rPr>
      </w:pPr>
      <w:r w:rsidRPr="008A7BEC">
        <w:rPr>
          <w:rFonts w:ascii="Arial" w:hAnsi="Arial" w:cs="Arial"/>
          <w:b/>
        </w:rPr>
        <w:t>Measles</w:t>
      </w:r>
    </w:p>
    <w:p w14:paraId="2179C71C" w14:textId="288AD7E1" w:rsidR="008A7BEC" w:rsidRDefault="008A7BEC" w:rsidP="003B4E55">
      <w:pPr>
        <w:rPr>
          <w:rFonts w:ascii="Arial" w:hAnsi="Arial" w:cs="Arial"/>
        </w:rPr>
      </w:pPr>
      <w:r>
        <w:rPr>
          <w:rFonts w:ascii="Arial" w:hAnsi="Arial" w:cs="Arial"/>
        </w:rPr>
        <w:t xml:space="preserve">An estimated 46% of districts achieved coverage with a single dose of measles vaccine of ≥95% in 2015, against the GVAP target of </w:t>
      </w:r>
      <w:r w:rsidRPr="008A7BEC">
        <w:rPr>
          <w:rFonts w:ascii="Arial" w:hAnsi="Arial" w:cs="Arial"/>
          <w:color w:val="FF0000"/>
        </w:rPr>
        <w:t>__%</w:t>
      </w:r>
      <w:r>
        <w:rPr>
          <w:rFonts w:ascii="Arial" w:hAnsi="Arial" w:cs="Arial"/>
        </w:rPr>
        <w:t xml:space="preserve"> of districts</w:t>
      </w:r>
      <w:r w:rsidR="00B37105">
        <w:rPr>
          <w:rFonts w:ascii="Arial" w:hAnsi="Arial" w:cs="Arial"/>
        </w:rPr>
        <w:t>, according to the Joint Reporting Form</w:t>
      </w:r>
      <w:r>
        <w:rPr>
          <w:rFonts w:ascii="Arial" w:hAnsi="Arial" w:cs="Arial"/>
        </w:rPr>
        <w:t>. National measles vaccination coverage is estimated by WHO and UNICEF at 82% in 2015.</w:t>
      </w:r>
      <w:r w:rsidR="00354BF5">
        <w:rPr>
          <w:rFonts w:ascii="Arial" w:hAnsi="Arial" w:cs="Arial"/>
        </w:rPr>
        <w:t xml:space="preserve"> The country has experienced measles outbreaks each year of different magnitude, in areas with low vaccination coverage, including a large</w:t>
      </w:r>
      <w:commentRangeStart w:id="17"/>
      <w:r w:rsidR="00354BF5">
        <w:rPr>
          <w:rFonts w:ascii="Arial" w:hAnsi="Arial" w:cs="Arial"/>
        </w:rPr>
        <w:t xml:space="preserve"> </w:t>
      </w:r>
      <w:commentRangeStart w:id="18"/>
      <w:r w:rsidR="00354BF5">
        <w:rPr>
          <w:rFonts w:ascii="Arial" w:hAnsi="Arial" w:cs="Arial"/>
        </w:rPr>
        <w:t xml:space="preserve">outbreak </w:t>
      </w:r>
      <w:commentRangeEnd w:id="18"/>
      <w:r w:rsidR="008B3034">
        <w:rPr>
          <w:rStyle w:val="CommentReference"/>
        </w:rPr>
        <w:commentReference w:id="18"/>
      </w:r>
      <w:r w:rsidR="00354BF5">
        <w:rPr>
          <w:rFonts w:ascii="Arial" w:hAnsi="Arial" w:cs="Arial"/>
        </w:rPr>
        <w:t xml:space="preserve">in 2015 </w:t>
      </w:r>
      <w:commentRangeEnd w:id="17"/>
      <w:r w:rsidR="001B541B">
        <w:rPr>
          <w:rStyle w:val="CommentReference"/>
        </w:rPr>
        <w:commentReference w:id="17"/>
      </w:r>
      <w:r w:rsidR="00354BF5">
        <w:rPr>
          <w:rFonts w:ascii="Arial" w:hAnsi="Arial" w:cs="Arial"/>
        </w:rPr>
        <w:t xml:space="preserve">with more than 60,000 reported cases (see Annex). The country is therefore not currently on track to eliminate the disease by 2020 </w:t>
      </w:r>
      <w:commentRangeStart w:id="19"/>
      <w:r w:rsidR="00354BF5" w:rsidRPr="00354BF5">
        <w:rPr>
          <w:rFonts w:ascii="Arial" w:hAnsi="Arial" w:cs="Arial"/>
          <w:color w:val="FF0000"/>
        </w:rPr>
        <w:t>(can we say this?)</w:t>
      </w:r>
      <w:r w:rsidR="00354BF5">
        <w:rPr>
          <w:rFonts w:ascii="Arial" w:hAnsi="Arial" w:cs="Arial"/>
          <w:color w:val="FF0000"/>
        </w:rPr>
        <w:t>.</w:t>
      </w:r>
      <w:r w:rsidR="00354BF5">
        <w:rPr>
          <w:rFonts w:ascii="Arial" w:hAnsi="Arial" w:cs="Arial"/>
        </w:rPr>
        <w:t xml:space="preserve"> </w:t>
      </w:r>
      <w:commentRangeEnd w:id="19"/>
      <w:r w:rsidR="001B541B">
        <w:rPr>
          <w:rStyle w:val="CommentReference"/>
        </w:rPr>
        <w:commentReference w:id="19"/>
      </w:r>
    </w:p>
    <w:p w14:paraId="1DC2B42B" w14:textId="77777777" w:rsidR="008A70DC" w:rsidRDefault="00354BF5" w:rsidP="003B4E55">
      <w:pPr>
        <w:rPr>
          <w:rFonts w:ascii="Arial" w:hAnsi="Arial" w:cs="Arial"/>
        </w:rPr>
      </w:pPr>
      <w:r>
        <w:rPr>
          <w:rFonts w:ascii="Arial" w:hAnsi="Arial" w:cs="Arial"/>
        </w:rPr>
        <w:t xml:space="preserve">A key factor in </w:t>
      </w:r>
      <w:r w:rsidR="000A4394">
        <w:rPr>
          <w:rFonts w:ascii="Arial" w:hAnsi="Arial" w:cs="Arial"/>
        </w:rPr>
        <w:t xml:space="preserve">the continuing outbreaks is that, due in part to a global shortage of measles vaccine, actual measles vaccination coverage in 2012 was only around 30%, according to the </w:t>
      </w:r>
      <w:proofErr w:type="spellStart"/>
      <w:r w:rsidR="000A4394">
        <w:rPr>
          <w:rFonts w:ascii="Arial" w:hAnsi="Arial" w:cs="Arial"/>
        </w:rPr>
        <w:t>cmyp</w:t>
      </w:r>
      <w:proofErr w:type="spellEnd"/>
      <w:r w:rsidR="000A4394">
        <w:rPr>
          <w:rFonts w:ascii="Arial" w:hAnsi="Arial" w:cs="Arial"/>
        </w:rPr>
        <w:t xml:space="preserve"> (in contrast to the considerably higher WUENIC estimate) (</w:t>
      </w:r>
      <w:proofErr w:type="spellStart"/>
      <w:r w:rsidR="000A4394">
        <w:rPr>
          <w:rFonts w:ascii="Arial" w:hAnsi="Arial" w:cs="Arial"/>
        </w:rPr>
        <w:t>cymp</w:t>
      </w:r>
      <w:proofErr w:type="spellEnd"/>
      <w:r w:rsidR="000A4394">
        <w:rPr>
          <w:rFonts w:ascii="Arial" w:hAnsi="Arial" w:cs="Arial"/>
        </w:rPr>
        <w:t xml:space="preserve">, p. 33). Because of this </w:t>
      </w:r>
      <w:r w:rsidR="008A70DC">
        <w:rPr>
          <w:rFonts w:ascii="Arial" w:hAnsi="Arial" w:cs="Arial"/>
        </w:rPr>
        <w:t xml:space="preserve">as well as </w:t>
      </w:r>
      <w:r w:rsidR="000A4394">
        <w:rPr>
          <w:rFonts w:ascii="Arial" w:hAnsi="Arial" w:cs="Arial"/>
        </w:rPr>
        <w:t>continued low coverage</w:t>
      </w:r>
      <w:r w:rsidR="008A70DC">
        <w:rPr>
          <w:rFonts w:ascii="Arial" w:hAnsi="Arial" w:cs="Arial"/>
        </w:rPr>
        <w:t xml:space="preserve"> in some areas of the country</w:t>
      </w:r>
      <w:r w:rsidR="000A4394">
        <w:rPr>
          <w:rFonts w:ascii="Arial" w:hAnsi="Arial" w:cs="Arial"/>
        </w:rPr>
        <w:t xml:space="preserve">, there were an estimated 1.56 million children not immunized against measles by 2013 (EPI review). This has created a </w:t>
      </w:r>
      <w:r w:rsidR="008A70DC">
        <w:rPr>
          <w:rFonts w:ascii="Arial" w:hAnsi="Arial" w:cs="Arial"/>
        </w:rPr>
        <w:t>large</w:t>
      </w:r>
      <w:r w:rsidR="000A4394">
        <w:rPr>
          <w:rFonts w:ascii="Arial" w:hAnsi="Arial" w:cs="Arial"/>
        </w:rPr>
        <w:t xml:space="preserve"> </w:t>
      </w:r>
      <w:r w:rsidR="008A70DC">
        <w:rPr>
          <w:rFonts w:ascii="Arial" w:hAnsi="Arial" w:cs="Arial"/>
        </w:rPr>
        <w:t>susceptible population</w:t>
      </w:r>
      <w:r w:rsidR="000A4394">
        <w:rPr>
          <w:rFonts w:ascii="Arial" w:hAnsi="Arial" w:cs="Arial"/>
        </w:rPr>
        <w:t xml:space="preserve"> of unimmunized older children</w:t>
      </w:r>
      <w:r w:rsidR="008A70DC">
        <w:rPr>
          <w:rFonts w:ascii="Arial" w:hAnsi="Arial" w:cs="Arial"/>
        </w:rPr>
        <w:t xml:space="preserve"> and a consequent shift in the age of cases to older children and adults, who have the potential of causing outbreaks.</w:t>
      </w:r>
    </w:p>
    <w:p w14:paraId="451650D3" w14:textId="77777777" w:rsidR="008A70DC" w:rsidRDefault="008A70DC" w:rsidP="003B4E55">
      <w:pPr>
        <w:rPr>
          <w:rFonts w:ascii="Arial" w:hAnsi="Arial" w:cs="Arial"/>
        </w:rPr>
      </w:pPr>
      <w:r>
        <w:rPr>
          <w:rFonts w:ascii="Arial" w:hAnsi="Arial" w:cs="Arial"/>
        </w:rPr>
        <w:t>Key challenges and issues affecting Uganda’s ability to meet the measles elimination target include:</w:t>
      </w:r>
    </w:p>
    <w:p w14:paraId="1403C8E8" w14:textId="58668417" w:rsidR="003B4E55" w:rsidRDefault="008A70DC" w:rsidP="00A77C6F">
      <w:pPr>
        <w:pStyle w:val="ListParagraph"/>
        <w:numPr>
          <w:ilvl w:val="0"/>
          <w:numId w:val="29"/>
        </w:numPr>
        <w:ind w:left="778"/>
        <w:contextualSpacing w:val="0"/>
        <w:rPr>
          <w:rFonts w:ascii="Arial" w:hAnsi="Arial" w:cs="Arial"/>
        </w:rPr>
      </w:pPr>
      <w:r>
        <w:rPr>
          <w:rFonts w:ascii="Arial" w:hAnsi="Arial" w:cs="Arial"/>
        </w:rPr>
        <w:t>The fact that case-based measles surveillance is still weak and only an estimated 35% of cases are investigated, according to one informant.</w:t>
      </w:r>
      <w:r w:rsidR="008B3034">
        <w:rPr>
          <w:rFonts w:ascii="Arial" w:hAnsi="Arial" w:cs="Arial"/>
        </w:rPr>
        <w:t xml:space="preserve"> There are continues to be some “silent districts” and delays in reporting</w:t>
      </w:r>
      <w:r w:rsidR="00C000F1">
        <w:rPr>
          <w:rFonts w:ascii="Arial" w:hAnsi="Arial" w:cs="Arial"/>
        </w:rPr>
        <w:t xml:space="preserve"> cases to higher levels of the system</w:t>
      </w:r>
      <w:r w:rsidR="008B3034">
        <w:rPr>
          <w:rFonts w:ascii="Arial" w:hAnsi="Arial" w:cs="Arial"/>
        </w:rPr>
        <w:t>. The reasons are many of the same mentioned above, including a shortage of health workers, means of transport and fuel to investigate cases in the field and to collect and transport specimens to the reference lab. Polio funds are often used for case investigation, specimen transport and testing.</w:t>
      </w:r>
    </w:p>
    <w:p w14:paraId="26DB483C" w14:textId="412D2AE1" w:rsidR="008B3034" w:rsidRDefault="00C000F1" w:rsidP="00A77C6F">
      <w:pPr>
        <w:pStyle w:val="ListParagraph"/>
        <w:numPr>
          <w:ilvl w:val="0"/>
          <w:numId w:val="29"/>
        </w:numPr>
        <w:ind w:left="778"/>
        <w:contextualSpacing w:val="0"/>
        <w:rPr>
          <w:rFonts w:ascii="Arial" w:hAnsi="Arial" w:cs="Arial"/>
        </w:rPr>
      </w:pPr>
      <w:r>
        <w:rPr>
          <w:rFonts w:ascii="Arial" w:hAnsi="Arial" w:cs="Arial"/>
        </w:rPr>
        <w:t>While national measles SIAs are conducting every three years, along with localized campaigns in outbreak areas, actual coverage rates of these campaigns is unknown, due to data quality issues (reported coverage rates are often 100% or higher).</w:t>
      </w:r>
      <w:r w:rsidR="00A77C6F">
        <w:rPr>
          <w:rFonts w:ascii="Arial" w:hAnsi="Arial" w:cs="Arial"/>
        </w:rPr>
        <w:t xml:space="preserve"> The frequency of the SIAs is, however, considered adequate.</w:t>
      </w:r>
    </w:p>
    <w:p w14:paraId="3328C5D3" w14:textId="71355AD6" w:rsidR="00A77C6F" w:rsidRPr="00A77C6F" w:rsidRDefault="00A77C6F" w:rsidP="00E6488A">
      <w:pPr>
        <w:pStyle w:val="ListParagraph"/>
        <w:numPr>
          <w:ilvl w:val="0"/>
          <w:numId w:val="29"/>
        </w:numPr>
        <w:ind w:left="778"/>
        <w:contextualSpacing w:val="0"/>
        <w:rPr>
          <w:rFonts w:ascii="Arial" w:hAnsi="Arial" w:cs="Arial"/>
          <w:b/>
        </w:rPr>
      </w:pPr>
      <w:r w:rsidRPr="00A77C6F">
        <w:rPr>
          <w:rFonts w:ascii="Arial" w:hAnsi="Arial" w:cs="Arial"/>
        </w:rPr>
        <w:t>The i</w:t>
      </w:r>
      <w:r w:rsidR="00C000F1" w:rsidRPr="00A77C6F">
        <w:rPr>
          <w:rFonts w:ascii="Arial" w:hAnsi="Arial" w:cs="Arial"/>
        </w:rPr>
        <w:t xml:space="preserve">ntroduction of the second measles vaccine dose, originally planned for 2015, has been postponed to at least 2017, due to </w:t>
      </w:r>
      <w:r w:rsidRPr="00A77C6F">
        <w:rPr>
          <w:rFonts w:ascii="Arial" w:hAnsi="Arial" w:cs="Arial"/>
        </w:rPr>
        <w:t xml:space="preserve">the issues with co-financing and the sustainability of the government’s contribution to immunization mentioned above. The year of introduction will depend on the results of the cost assessment and financial sustainability plan currently in progress and subsequent decisions about </w:t>
      </w:r>
      <w:r w:rsidR="00522DB6">
        <w:rPr>
          <w:rFonts w:ascii="Arial" w:hAnsi="Arial" w:cs="Arial"/>
        </w:rPr>
        <w:t xml:space="preserve">other </w:t>
      </w:r>
      <w:r w:rsidRPr="00A77C6F">
        <w:rPr>
          <w:rFonts w:ascii="Arial" w:hAnsi="Arial" w:cs="Arial"/>
        </w:rPr>
        <w:t>new vaccine introductions.</w:t>
      </w:r>
    </w:p>
    <w:p w14:paraId="238D9505" w14:textId="0C231767" w:rsidR="00A77C6F" w:rsidRDefault="00522DB6" w:rsidP="00E6488A">
      <w:pPr>
        <w:pStyle w:val="ListParagraph"/>
        <w:numPr>
          <w:ilvl w:val="0"/>
          <w:numId w:val="29"/>
        </w:numPr>
        <w:ind w:left="778"/>
        <w:contextualSpacing w:val="0"/>
        <w:rPr>
          <w:rFonts w:ascii="Arial" w:hAnsi="Arial" w:cs="Arial"/>
        </w:rPr>
      </w:pPr>
      <w:r>
        <w:rPr>
          <w:rFonts w:ascii="Arial" w:hAnsi="Arial" w:cs="Arial"/>
        </w:rPr>
        <w:t xml:space="preserve">Rapidly reducing the population of </w:t>
      </w:r>
      <w:proofErr w:type="spellStart"/>
      <w:r>
        <w:rPr>
          <w:rFonts w:ascii="Arial" w:hAnsi="Arial" w:cs="Arial"/>
        </w:rPr>
        <w:t>susceptibles</w:t>
      </w:r>
      <w:proofErr w:type="spellEnd"/>
      <w:r w:rsidRPr="00522DB6">
        <w:rPr>
          <w:rFonts w:ascii="Arial" w:hAnsi="Arial" w:cs="Arial"/>
        </w:rPr>
        <w:t xml:space="preserve"> </w:t>
      </w:r>
      <w:r>
        <w:rPr>
          <w:rFonts w:ascii="Arial" w:hAnsi="Arial" w:cs="Arial"/>
        </w:rPr>
        <w:t xml:space="preserve">missed due to prior poor vaccination coverage would require conducting SIAs with a wide-age cohort, such as 9 month to 15 year olds. However, the Government lacks the funding to conduct these and GAVI only supports SIAs for children under five. However, UNEPI plans to conduct </w:t>
      </w:r>
      <w:r>
        <w:rPr>
          <w:rFonts w:ascii="Arial" w:hAnsi="Arial" w:cs="Arial"/>
        </w:rPr>
        <w:lastRenderedPageBreak/>
        <w:t>SIAs with measles-rubella vaccine in 2018, with GAVI support, which will target children up to 14 years of age.</w:t>
      </w:r>
    </w:p>
    <w:p w14:paraId="71ACC589" w14:textId="1941111E" w:rsidR="00522DB6" w:rsidRPr="00522DB6" w:rsidRDefault="00522DB6" w:rsidP="00522DB6">
      <w:pPr>
        <w:rPr>
          <w:rFonts w:ascii="Arial" w:hAnsi="Arial" w:cs="Arial"/>
          <w:b/>
        </w:rPr>
      </w:pPr>
      <w:r w:rsidRPr="00522DB6">
        <w:rPr>
          <w:rFonts w:ascii="Arial" w:hAnsi="Arial" w:cs="Arial"/>
          <w:b/>
        </w:rPr>
        <w:t>Rubella</w:t>
      </w:r>
    </w:p>
    <w:p w14:paraId="703A63DE" w14:textId="6699419C" w:rsidR="00522DB6" w:rsidRDefault="00522DB6" w:rsidP="00522DB6">
      <w:pPr>
        <w:rPr>
          <w:rFonts w:ascii="Arial" w:hAnsi="Arial" w:cs="Arial"/>
        </w:rPr>
      </w:pPr>
      <w:r>
        <w:rPr>
          <w:rFonts w:ascii="Arial" w:hAnsi="Arial" w:cs="Arial"/>
        </w:rPr>
        <w:t xml:space="preserve">According to informants, rubella outbreaks have been occurring, and </w:t>
      </w:r>
      <w:r w:rsidR="00D00342">
        <w:rPr>
          <w:rFonts w:ascii="Arial" w:hAnsi="Arial" w:cs="Arial"/>
        </w:rPr>
        <w:t xml:space="preserve">many suspected cases of measles that are not lab-confirmed are believed to be rubella. However, </w:t>
      </w:r>
      <w:r>
        <w:rPr>
          <w:rFonts w:ascii="Arial" w:hAnsi="Arial" w:cs="Arial"/>
        </w:rPr>
        <w:t>MR has not yet been introduced into the infant immunization schedule, as discussed above</w:t>
      </w:r>
      <w:r w:rsidR="00D00342">
        <w:rPr>
          <w:rFonts w:ascii="Arial" w:hAnsi="Arial" w:cs="Arial"/>
        </w:rPr>
        <w:t>, though MR campaigns are planned for 2018.</w:t>
      </w:r>
    </w:p>
    <w:p w14:paraId="71DC83FA" w14:textId="79733FEE" w:rsidR="00734BA0" w:rsidRPr="00373BA5" w:rsidRDefault="00734BA0" w:rsidP="003B4E55">
      <w:pPr>
        <w:rPr>
          <w:rFonts w:ascii="Arial" w:hAnsi="Arial" w:cs="Arial"/>
          <w:b/>
        </w:rPr>
      </w:pPr>
      <w:r>
        <w:rPr>
          <w:rFonts w:ascii="Arial" w:hAnsi="Arial" w:cs="Arial"/>
          <w:b/>
        </w:rPr>
        <w:t>3.</w:t>
      </w:r>
      <w:r w:rsidR="00D00342">
        <w:rPr>
          <w:rFonts w:ascii="Arial" w:hAnsi="Arial" w:cs="Arial"/>
          <w:b/>
        </w:rPr>
        <w:t>3</w:t>
      </w:r>
      <w:r>
        <w:rPr>
          <w:rFonts w:ascii="Arial" w:hAnsi="Arial" w:cs="Arial"/>
          <w:b/>
        </w:rPr>
        <w:t xml:space="preserve"> </w:t>
      </w:r>
      <w:r w:rsidR="007709E9">
        <w:rPr>
          <w:rFonts w:ascii="Arial" w:hAnsi="Arial" w:cs="Arial"/>
          <w:b/>
        </w:rPr>
        <w:t xml:space="preserve">  </w:t>
      </w:r>
      <w:r>
        <w:rPr>
          <w:rFonts w:ascii="Arial" w:hAnsi="Arial" w:cs="Arial"/>
          <w:b/>
        </w:rPr>
        <w:t>Goal 3: M</w:t>
      </w:r>
      <w:r w:rsidRPr="00373BA5">
        <w:rPr>
          <w:rFonts w:ascii="Arial" w:hAnsi="Arial" w:cs="Arial"/>
          <w:b/>
        </w:rPr>
        <w:t>eet vaccination coverage targets</w:t>
      </w:r>
    </w:p>
    <w:p w14:paraId="33C00329" w14:textId="15794933" w:rsidR="00734BA0" w:rsidRDefault="00D00342" w:rsidP="00D00342">
      <w:pPr>
        <w:pStyle w:val="ListParagraph"/>
        <w:numPr>
          <w:ilvl w:val="1"/>
          <w:numId w:val="28"/>
        </w:numPr>
        <w:ind w:left="360"/>
        <w:contextualSpacing w:val="0"/>
        <w:rPr>
          <w:rFonts w:ascii="Arial" w:hAnsi="Arial" w:cs="Arial"/>
          <w:b/>
        </w:rPr>
      </w:pPr>
      <w:r>
        <w:rPr>
          <w:rFonts w:ascii="Arial" w:hAnsi="Arial" w:cs="Arial"/>
          <w:b/>
        </w:rPr>
        <w:t>Achieve 90% n</w:t>
      </w:r>
      <w:r w:rsidR="00734BA0" w:rsidRPr="00825812">
        <w:rPr>
          <w:rFonts w:ascii="Arial" w:hAnsi="Arial" w:cs="Arial"/>
          <w:b/>
        </w:rPr>
        <w:t>ational coverage and 80%</w:t>
      </w:r>
      <w:r>
        <w:rPr>
          <w:rFonts w:ascii="Arial" w:hAnsi="Arial" w:cs="Arial"/>
          <w:b/>
        </w:rPr>
        <w:t xml:space="preserve"> coverage</w:t>
      </w:r>
      <w:r w:rsidR="00734BA0" w:rsidRPr="00825812">
        <w:rPr>
          <w:rFonts w:ascii="Arial" w:hAnsi="Arial" w:cs="Arial"/>
          <w:b/>
        </w:rPr>
        <w:t xml:space="preserve"> in every district with 3 doses of </w:t>
      </w:r>
      <w:r w:rsidRPr="00825812">
        <w:rPr>
          <w:rFonts w:ascii="Arial" w:hAnsi="Arial" w:cs="Arial"/>
          <w:b/>
        </w:rPr>
        <w:t>diphtheria</w:t>
      </w:r>
      <w:r w:rsidR="00734BA0" w:rsidRPr="00825812">
        <w:rPr>
          <w:rFonts w:ascii="Arial" w:hAnsi="Arial" w:cs="Arial"/>
          <w:b/>
        </w:rPr>
        <w:t>-tetanus-pertussis containing vaccine</w:t>
      </w:r>
    </w:p>
    <w:p w14:paraId="6846009A" w14:textId="4620C1AA" w:rsidR="00734BA0" w:rsidRPr="00825812" w:rsidRDefault="00D00342" w:rsidP="00D00342">
      <w:pPr>
        <w:pStyle w:val="ListParagraph"/>
        <w:numPr>
          <w:ilvl w:val="1"/>
          <w:numId w:val="28"/>
        </w:numPr>
        <w:ind w:left="360"/>
        <w:contextualSpacing w:val="0"/>
        <w:rPr>
          <w:rFonts w:ascii="Arial" w:hAnsi="Arial" w:cs="Arial"/>
          <w:b/>
        </w:rPr>
      </w:pPr>
      <w:r>
        <w:rPr>
          <w:rFonts w:ascii="Arial" w:hAnsi="Arial" w:cs="Arial"/>
          <w:b/>
        </w:rPr>
        <w:t>Achieve 90% n</w:t>
      </w:r>
      <w:r w:rsidR="00734BA0" w:rsidRPr="00825812">
        <w:rPr>
          <w:rFonts w:ascii="Arial" w:hAnsi="Arial" w:cs="Arial"/>
          <w:b/>
        </w:rPr>
        <w:t>ational coverage and 80%</w:t>
      </w:r>
      <w:r>
        <w:rPr>
          <w:rFonts w:ascii="Arial" w:hAnsi="Arial" w:cs="Arial"/>
          <w:b/>
        </w:rPr>
        <w:t xml:space="preserve"> coverage</w:t>
      </w:r>
      <w:r w:rsidR="00734BA0" w:rsidRPr="00825812">
        <w:rPr>
          <w:rFonts w:ascii="Arial" w:hAnsi="Arial" w:cs="Arial"/>
          <w:b/>
        </w:rPr>
        <w:t xml:space="preserve"> in every district with all vaccines included in the national schedule</w:t>
      </w:r>
    </w:p>
    <w:p w14:paraId="6BCE9B0A" w14:textId="5382EF0F" w:rsidR="00B37105" w:rsidRDefault="009E5E09" w:rsidP="00734BA0">
      <w:pPr>
        <w:rPr>
          <w:rFonts w:ascii="Arial" w:hAnsi="Arial" w:cs="Arial"/>
        </w:rPr>
      </w:pPr>
      <w:r>
        <w:rPr>
          <w:rFonts w:ascii="Arial" w:hAnsi="Arial" w:cs="Arial"/>
        </w:rPr>
        <w:t xml:space="preserve">These targets have largely not yet been met. The WUENIC estimates for the third dose of </w:t>
      </w:r>
      <w:proofErr w:type="spellStart"/>
      <w:r>
        <w:rPr>
          <w:rFonts w:ascii="Arial" w:hAnsi="Arial" w:cs="Arial"/>
        </w:rPr>
        <w:t>pentavalent</w:t>
      </w:r>
      <w:proofErr w:type="spellEnd"/>
      <w:r>
        <w:rPr>
          <w:rFonts w:ascii="Arial" w:hAnsi="Arial" w:cs="Arial"/>
        </w:rPr>
        <w:t xml:space="preserve"> (DPT-</w:t>
      </w:r>
      <w:proofErr w:type="spellStart"/>
      <w:r>
        <w:rPr>
          <w:rFonts w:ascii="Arial" w:hAnsi="Arial" w:cs="Arial"/>
        </w:rPr>
        <w:t>HepB</w:t>
      </w:r>
      <w:proofErr w:type="spellEnd"/>
      <w:r>
        <w:rPr>
          <w:rFonts w:ascii="Arial" w:hAnsi="Arial" w:cs="Arial"/>
        </w:rPr>
        <w:t>-</w:t>
      </w:r>
      <w:proofErr w:type="spellStart"/>
      <w:r>
        <w:rPr>
          <w:rFonts w:ascii="Arial" w:hAnsi="Arial" w:cs="Arial"/>
        </w:rPr>
        <w:t>Hib</w:t>
      </w:r>
      <w:proofErr w:type="spellEnd"/>
      <w:r>
        <w:rPr>
          <w:rFonts w:ascii="Arial" w:hAnsi="Arial" w:cs="Arial"/>
        </w:rPr>
        <w:t>) vaccine have been 78% national for the past three years (2012 to 2014), and slightly down from 82% in 2011, with an estimated drop-out rate between the first and third doses of 12% nationally. However, according to data from the Joint Report Format, the country is close to meeting the district target, with 86% of districts having achieved 80% or greater coverage for three pentavalent doses.</w:t>
      </w:r>
      <w:r w:rsidR="00B37105">
        <w:rPr>
          <w:rFonts w:ascii="Arial" w:hAnsi="Arial" w:cs="Arial"/>
        </w:rPr>
        <w:t xml:space="preserve"> There are no district-specific WUENIC estimates, however, and the JRF data are based largely on administrative data</w:t>
      </w:r>
      <w:r w:rsidR="00ED0BD7">
        <w:rPr>
          <w:rFonts w:ascii="Arial" w:hAnsi="Arial" w:cs="Arial"/>
        </w:rPr>
        <w:t xml:space="preserve"> </w:t>
      </w:r>
      <w:commentRangeStart w:id="20"/>
      <w:r w:rsidR="00ED0BD7" w:rsidRPr="00ED0BD7">
        <w:rPr>
          <w:rFonts w:ascii="Arial" w:hAnsi="Arial" w:cs="Arial"/>
          <w:color w:val="FF0000"/>
        </w:rPr>
        <w:t>(true, Kamel?)</w:t>
      </w:r>
      <w:r w:rsidR="00B37105">
        <w:rPr>
          <w:rFonts w:ascii="Arial" w:hAnsi="Arial" w:cs="Arial"/>
        </w:rPr>
        <w:t xml:space="preserve">, </w:t>
      </w:r>
      <w:commentRangeEnd w:id="20"/>
      <w:r w:rsidR="001B541B">
        <w:rPr>
          <w:rStyle w:val="CommentReference"/>
        </w:rPr>
        <w:commentReference w:id="20"/>
      </w:r>
      <w:r w:rsidR="00B37105">
        <w:rPr>
          <w:rFonts w:ascii="Arial" w:hAnsi="Arial" w:cs="Arial"/>
        </w:rPr>
        <w:t xml:space="preserve">so caution should be taken in reading these statistics. A coverage survey has not taken </w:t>
      </w:r>
      <w:commentRangeStart w:id="21"/>
      <w:r w:rsidR="00B37105">
        <w:rPr>
          <w:rFonts w:ascii="Arial" w:hAnsi="Arial" w:cs="Arial"/>
        </w:rPr>
        <w:t>place since 2005</w:t>
      </w:r>
      <w:commentRangeEnd w:id="21"/>
      <w:r w:rsidR="001B541B">
        <w:rPr>
          <w:rStyle w:val="CommentReference"/>
        </w:rPr>
        <w:commentReference w:id="21"/>
      </w:r>
      <w:r w:rsidR="00B37105">
        <w:rPr>
          <w:rFonts w:ascii="Arial" w:hAnsi="Arial" w:cs="Arial"/>
        </w:rPr>
        <w:t xml:space="preserve">, though one is currently underway, which should provide a more accurate picture of both national and district-level </w:t>
      </w:r>
      <w:r w:rsidR="00ED0BD7">
        <w:rPr>
          <w:rFonts w:ascii="Arial" w:hAnsi="Arial" w:cs="Arial"/>
        </w:rPr>
        <w:t xml:space="preserve">immunization </w:t>
      </w:r>
      <w:r w:rsidR="00B37105">
        <w:rPr>
          <w:rFonts w:ascii="Arial" w:hAnsi="Arial" w:cs="Arial"/>
        </w:rPr>
        <w:t>coverage.</w:t>
      </w:r>
    </w:p>
    <w:p w14:paraId="61F6EDEC" w14:textId="03D70D8C" w:rsidR="00B37105" w:rsidRDefault="00B37105" w:rsidP="00734BA0">
      <w:pPr>
        <w:rPr>
          <w:rFonts w:ascii="Arial" w:hAnsi="Arial" w:cs="Arial"/>
        </w:rPr>
      </w:pPr>
      <w:r>
        <w:rPr>
          <w:rFonts w:ascii="Arial" w:hAnsi="Arial" w:cs="Arial"/>
        </w:rPr>
        <w:t xml:space="preserve">According to the 2014 WUENIC estimates, the 90% national coverage goal has been achieved for BCG (93%), but was 82% for three polio doses, 82% for measles, and </w:t>
      </w:r>
      <w:commentRangeStart w:id="22"/>
      <w:r>
        <w:rPr>
          <w:rFonts w:ascii="Arial" w:hAnsi="Arial" w:cs="Arial"/>
        </w:rPr>
        <w:t>50% for PCV3</w:t>
      </w:r>
      <w:commentRangeEnd w:id="22"/>
      <w:r w:rsidR="00A821A2">
        <w:rPr>
          <w:rStyle w:val="CommentReference"/>
        </w:rPr>
        <w:commentReference w:id="22"/>
      </w:r>
      <w:r>
        <w:rPr>
          <w:rFonts w:ascii="Arial" w:hAnsi="Arial" w:cs="Arial"/>
        </w:rPr>
        <w:t xml:space="preserve">, which was introduced over a year period in 2013 and 2014. </w:t>
      </w:r>
      <w:commentRangeStart w:id="23"/>
      <w:r w:rsidRPr="00ED0BD7">
        <w:rPr>
          <w:rFonts w:ascii="Arial" w:hAnsi="Arial" w:cs="Arial"/>
          <w:color w:val="FF0000"/>
        </w:rPr>
        <w:t>(Kamel: I don’t have district-level data for these other vaccines</w:t>
      </w:r>
      <w:r w:rsidR="00ED0BD7">
        <w:rPr>
          <w:rFonts w:ascii="Arial" w:hAnsi="Arial" w:cs="Arial"/>
          <w:color w:val="FF0000"/>
        </w:rPr>
        <w:t>; are these in the JRF?</w:t>
      </w:r>
      <w:r w:rsidRPr="00ED0BD7">
        <w:rPr>
          <w:rFonts w:ascii="Arial" w:hAnsi="Arial" w:cs="Arial"/>
          <w:color w:val="FF0000"/>
        </w:rPr>
        <w:t xml:space="preserve">) </w:t>
      </w:r>
      <w:commentRangeEnd w:id="23"/>
      <w:r w:rsidR="00A821A2">
        <w:rPr>
          <w:rStyle w:val="CommentReference"/>
        </w:rPr>
        <w:commentReference w:id="23"/>
      </w:r>
    </w:p>
    <w:p w14:paraId="4AE5AF19" w14:textId="77777777" w:rsidR="00B37105" w:rsidRDefault="00B37105" w:rsidP="00734BA0">
      <w:pPr>
        <w:rPr>
          <w:rFonts w:ascii="Arial" w:hAnsi="Arial" w:cs="Arial"/>
        </w:rPr>
      </w:pPr>
      <w:r>
        <w:rPr>
          <w:rFonts w:ascii="Arial" w:hAnsi="Arial" w:cs="Arial"/>
        </w:rPr>
        <w:t>An assessment of equity of immunization coverage by geographic areas, income level and other variable is currently taking place.</w:t>
      </w:r>
    </w:p>
    <w:p w14:paraId="079449B9" w14:textId="77777777" w:rsidR="004013B6" w:rsidRDefault="004013B6" w:rsidP="00734BA0">
      <w:pPr>
        <w:rPr>
          <w:rFonts w:ascii="Arial" w:hAnsi="Arial" w:cs="Arial"/>
        </w:rPr>
      </w:pPr>
      <w:r>
        <w:rPr>
          <w:rFonts w:ascii="Arial" w:hAnsi="Arial" w:cs="Arial"/>
        </w:rPr>
        <w:t>Key factors affecting UNEPI’s ability to reach its coverage targets include:</w:t>
      </w:r>
    </w:p>
    <w:p w14:paraId="13F3B12E" w14:textId="77777777" w:rsidR="00894DF4" w:rsidRDefault="004013B6" w:rsidP="002C65B5">
      <w:pPr>
        <w:pStyle w:val="ListParagraph"/>
        <w:numPr>
          <w:ilvl w:val="0"/>
          <w:numId w:val="30"/>
        </w:numPr>
        <w:ind w:left="778"/>
        <w:contextualSpacing w:val="0"/>
        <w:rPr>
          <w:rFonts w:ascii="Arial" w:hAnsi="Arial" w:cs="Arial"/>
        </w:rPr>
      </w:pPr>
      <w:r w:rsidRPr="00894DF4">
        <w:rPr>
          <w:rFonts w:ascii="Arial" w:hAnsi="Arial" w:cs="Arial"/>
          <w:b/>
        </w:rPr>
        <w:t>Insufficient availability of static immunization services</w:t>
      </w:r>
      <w:r>
        <w:rPr>
          <w:rFonts w:ascii="Arial" w:hAnsi="Arial" w:cs="Arial"/>
        </w:rPr>
        <w:t xml:space="preserve">: While national policy requires that all health facilities with refrigerators offer immunization services on a daily basis, the 2015 EPI review found that only 40% of the 55 health facilities visited provided EPI daily, 18% had sessions 2-3 times a week, and 58% provided only one session per week, even though most facilities (88%) of all levels (hospitals and health </w:t>
      </w:r>
      <w:proofErr w:type="spellStart"/>
      <w:r>
        <w:rPr>
          <w:rFonts w:ascii="Arial" w:hAnsi="Arial" w:cs="Arial"/>
        </w:rPr>
        <w:t>centers</w:t>
      </w:r>
      <w:proofErr w:type="spellEnd"/>
      <w:r>
        <w:rPr>
          <w:rFonts w:ascii="Arial" w:hAnsi="Arial" w:cs="Arial"/>
        </w:rPr>
        <w:t xml:space="preserve"> II-IV had working refrigerators.</w:t>
      </w:r>
      <w:r w:rsidR="00894DF4">
        <w:rPr>
          <w:rFonts w:ascii="Arial" w:hAnsi="Arial" w:cs="Arial"/>
        </w:rPr>
        <w:t xml:space="preserve"> A key factor is staff shortages, making it difficult for health clinics to provide daily immunization with all of the other services in the minimum health services package. One informant fears that adding more vaccines to the immunization schedule will make it even more difficult for health facilities to provide all vaccines on schedule. Another factor is spotty social mobilization, especially for routine immunization, affecting demand, especially for subsequent vaccine doses. </w:t>
      </w:r>
    </w:p>
    <w:p w14:paraId="5610B6C2" w14:textId="7134A491" w:rsidR="002C65B5" w:rsidRDefault="00894DF4" w:rsidP="002C65B5">
      <w:pPr>
        <w:pStyle w:val="ListParagraph"/>
        <w:numPr>
          <w:ilvl w:val="0"/>
          <w:numId w:val="30"/>
        </w:numPr>
        <w:ind w:left="778"/>
        <w:contextualSpacing w:val="0"/>
        <w:rPr>
          <w:rFonts w:ascii="Arial" w:hAnsi="Arial" w:cs="Arial"/>
        </w:rPr>
      </w:pPr>
      <w:r w:rsidRPr="00894DF4">
        <w:rPr>
          <w:rFonts w:ascii="Arial" w:hAnsi="Arial" w:cs="Arial"/>
          <w:b/>
        </w:rPr>
        <w:lastRenderedPageBreak/>
        <w:t>Insufficient outreach activities in many areas and inadequate implementation of Reach Every Community (REC) strategies</w:t>
      </w:r>
      <w:r>
        <w:rPr>
          <w:rFonts w:ascii="Arial" w:hAnsi="Arial" w:cs="Arial"/>
        </w:rPr>
        <w:t xml:space="preserve">: Outreach activities were found to be irregular and insufficient in many </w:t>
      </w:r>
      <w:r w:rsidR="00A233ED">
        <w:rPr>
          <w:rFonts w:ascii="Arial" w:hAnsi="Arial" w:cs="Arial"/>
        </w:rPr>
        <w:t>sites included in the EPI Review. The shortage of health workers is a key reason; many facilities have only two or so qualified personnel and thus conducting outreach activities (which usually require at least two staff</w:t>
      </w:r>
      <w:r w:rsidR="00ED0BD7">
        <w:rPr>
          <w:rFonts w:ascii="Arial" w:hAnsi="Arial" w:cs="Arial"/>
        </w:rPr>
        <w:t xml:space="preserve"> members</w:t>
      </w:r>
      <w:r w:rsidR="00A233ED">
        <w:rPr>
          <w:rFonts w:ascii="Arial" w:hAnsi="Arial" w:cs="Arial"/>
        </w:rPr>
        <w:t>) means closing down the clinic. The lack of transport and fuel due to insufficient PHC grant funds is another key factor. The recent GAVI full country evaluation for Uganda found that only around 10% of Health Centres II had access to any vehicle for vaccination, while the rate was around 45% and 60% for Health Centres II and IV, respectively</w:t>
      </w:r>
      <w:r w:rsidR="00ED0BD7">
        <w:rPr>
          <w:rFonts w:ascii="Arial" w:hAnsi="Arial" w:cs="Arial"/>
        </w:rPr>
        <w:t xml:space="preserve"> (FCE full report)</w:t>
      </w:r>
      <w:r w:rsidR="00A233ED">
        <w:rPr>
          <w:rFonts w:ascii="Arial" w:hAnsi="Arial" w:cs="Arial"/>
        </w:rPr>
        <w:t xml:space="preserve">. The EPI Review found that only 20% of health facilities had REC </w:t>
      </w:r>
      <w:proofErr w:type="spellStart"/>
      <w:r w:rsidR="00A233ED">
        <w:rPr>
          <w:rFonts w:ascii="Arial" w:hAnsi="Arial" w:cs="Arial"/>
        </w:rPr>
        <w:t>microplans</w:t>
      </w:r>
      <w:proofErr w:type="spellEnd"/>
      <w:r w:rsidR="00A233ED">
        <w:rPr>
          <w:rFonts w:ascii="Arial" w:hAnsi="Arial" w:cs="Arial"/>
        </w:rPr>
        <w:t xml:space="preserve">, as did only 8 out of 112 districts. Poor implementation of REC/RED is </w:t>
      </w:r>
      <w:r w:rsidR="002C65B5">
        <w:rPr>
          <w:rFonts w:ascii="Arial" w:hAnsi="Arial" w:cs="Arial"/>
        </w:rPr>
        <w:t xml:space="preserve">reportedly </w:t>
      </w:r>
      <w:r w:rsidR="00A233ED">
        <w:rPr>
          <w:rFonts w:ascii="Arial" w:hAnsi="Arial" w:cs="Arial"/>
        </w:rPr>
        <w:t xml:space="preserve">due to </w:t>
      </w:r>
      <w:r w:rsidR="002C65B5">
        <w:rPr>
          <w:rFonts w:ascii="Arial" w:hAnsi="Arial" w:cs="Arial"/>
        </w:rPr>
        <w:t>insufficient training of health workers in microplanning, due to insufficient funding, high health worker attrition rate, resulting in many workers not knowledgeable in microplanning, and a l</w:t>
      </w:r>
      <w:r w:rsidR="00A233ED">
        <w:rPr>
          <w:rFonts w:ascii="Arial" w:hAnsi="Arial" w:cs="Arial"/>
        </w:rPr>
        <w:t>ack of funding</w:t>
      </w:r>
      <w:r w:rsidR="002C65B5">
        <w:rPr>
          <w:rFonts w:ascii="Arial" w:hAnsi="Arial" w:cs="Arial"/>
        </w:rPr>
        <w:t xml:space="preserve"> to carry out microplanning activities.</w:t>
      </w:r>
    </w:p>
    <w:p w14:paraId="375D6CC1" w14:textId="194CB048" w:rsidR="00CA7D81" w:rsidRDefault="002C65B5" w:rsidP="002C65B5">
      <w:pPr>
        <w:pStyle w:val="ListParagraph"/>
        <w:numPr>
          <w:ilvl w:val="0"/>
          <w:numId w:val="30"/>
        </w:numPr>
        <w:ind w:left="778"/>
        <w:contextualSpacing w:val="0"/>
        <w:rPr>
          <w:rFonts w:ascii="Arial" w:hAnsi="Arial" w:cs="Arial"/>
        </w:rPr>
      </w:pPr>
      <w:r w:rsidRPr="002C65B5">
        <w:rPr>
          <w:rFonts w:ascii="Arial" w:hAnsi="Arial" w:cs="Arial"/>
          <w:b/>
        </w:rPr>
        <w:t xml:space="preserve">Vaccine shortages or </w:t>
      </w:r>
      <w:proofErr w:type="spellStart"/>
      <w:r w:rsidRPr="002C65B5">
        <w:rPr>
          <w:rFonts w:ascii="Arial" w:hAnsi="Arial" w:cs="Arial"/>
          <w:b/>
        </w:rPr>
        <w:t>stockouts</w:t>
      </w:r>
      <w:proofErr w:type="spellEnd"/>
      <w:r w:rsidRPr="002C65B5">
        <w:rPr>
          <w:rFonts w:ascii="Arial" w:hAnsi="Arial" w:cs="Arial"/>
          <w:b/>
        </w:rPr>
        <w:t xml:space="preserve"> at the local level</w:t>
      </w:r>
      <w:r>
        <w:rPr>
          <w:rFonts w:ascii="Arial" w:hAnsi="Arial" w:cs="Arial"/>
        </w:rPr>
        <w:t xml:space="preserve">: </w:t>
      </w:r>
      <w:r w:rsidR="0018360B">
        <w:rPr>
          <w:rFonts w:ascii="Arial" w:hAnsi="Arial" w:cs="Arial"/>
        </w:rPr>
        <w:t>The transition of responsibility for the storage and distribution of vaccines from UNEPI to the National Medical Stores (NMS)</w:t>
      </w:r>
      <w:r w:rsidR="00894DF4">
        <w:rPr>
          <w:rFonts w:ascii="Arial" w:hAnsi="Arial" w:cs="Arial"/>
        </w:rPr>
        <w:t xml:space="preserve"> </w:t>
      </w:r>
      <w:r w:rsidR="0018360B">
        <w:rPr>
          <w:rFonts w:ascii="Arial" w:hAnsi="Arial" w:cs="Arial"/>
        </w:rPr>
        <w:t>in 2012/13 has been completed, and after initial problems, the system was deemed “robust” since April 2014 (</w:t>
      </w:r>
      <w:proofErr w:type="spellStart"/>
      <w:r w:rsidR="0018360B">
        <w:rPr>
          <w:rFonts w:ascii="Arial" w:hAnsi="Arial" w:cs="Arial"/>
        </w:rPr>
        <w:t>cymp</w:t>
      </w:r>
      <w:proofErr w:type="spellEnd"/>
      <w:r w:rsidR="0018360B">
        <w:rPr>
          <w:rFonts w:ascii="Arial" w:hAnsi="Arial" w:cs="Arial"/>
        </w:rPr>
        <w:t xml:space="preserve">) and the time it takes for vaccines to reach all districts from the central level has been cut in half (to two weeks) (Annet </w:t>
      </w:r>
      <w:proofErr w:type="spellStart"/>
      <w:r w:rsidR="0018360B">
        <w:rPr>
          <w:rFonts w:ascii="Arial" w:hAnsi="Arial" w:cs="Arial"/>
        </w:rPr>
        <w:t>Kisakye</w:t>
      </w:r>
      <w:proofErr w:type="spellEnd"/>
      <w:r w:rsidR="0018360B">
        <w:rPr>
          <w:rFonts w:ascii="Arial" w:hAnsi="Arial" w:cs="Arial"/>
        </w:rPr>
        <w:t xml:space="preserve">, personal communication). Nonetheless, 71% of health facilities and 96% of districts in the EPI review of 2015 reported at least one vaccine </w:t>
      </w:r>
      <w:proofErr w:type="spellStart"/>
      <w:r w:rsidR="0018360B">
        <w:rPr>
          <w:rFonts w:ascii="Arial" w:hAnsi="Arial" w:cs="Arial"/>
        </w:rPr>
        <w:t>stockout</w:t>
      </w:r>
      <w:proofErr w:type="spellEnd"/>
      <w:r w:rsidR="0018360B">
        <w:rPr>
          <w:rFonts w:ascii="Arial" w:hAnsi="Arial" w:cs="Arial"/>
        </w:rPr>
        <w:t xml:space="preserve"> in the previous three months, especially PCV and BCG. While a global shortage of PCV contributed to the </w:t>
      </w:r>
      <w:proofErr w:type="spellStart"/>
      <w:r w:rsidR="0018360B">
        <w:rPr>
          <w:rFonts w:ascii="Arial" w:hAnsi="Arial" w:cs="Arial"/>
        </w:rPr>
        <w:t>stockouts</w:t>
      </w:r>
      <w:proofErr w:type="spellEnd"/>
      <w:r w:rsidR="0018360B">
        <w:rPr>
          <w:rFonts w:ascii="Arial" w:hAnsi="Arial" w:cs="Arial"/>
        </w:rPr>
        <w:t xml:space="preserve"> of this vaccine, other contributing factors for local vaccine </w:t>
      </w:r>
      <w:proofErr w:type="spellStart"/>
      <w:r w:rsidR="0018360B">
        <w:rPr>
          <w:rFonts w:ascii="Arial" w:hAnsi="Arial" w:cs="Arial"/>
        </w:rPr>
        <w:t>stockouts</w:t>
      </w:r>
      <w:proofErr w:type="spellEnd"/>
      <w:r w:rsidR="0018360B">
        <w:rPr>
          <w:rFonts w:ascii="Arial" w:hAnsi="Arial" w:cs="Arial"/>
        </w:rPr>
        <w:t xml:space="preserve"> are poor vaccine forecasting (especially denominator issues), lack of adequate cold storage space in some district stores, and</w:t>
      </w:r>
      <w:r w:rsidR="00CA7D81">
        <w:rPr>
          <w:rFonts w:ascii="Arial" w:hAnsi="Arial" w:cs="Arial"/>
        </w:rPr>
        <w:t xml:space="preserve"> perhaps</w:t>
      </w:r>
      <w:r w:rsidR="0018360B">
        <w:rPr>
          <w:rFonts w:ascii="Arial" w:hAnsi="Arial" w:cs="Arial"/>
        </w:rPr>
        <w:t xml:space="preserve"> most importantly</w:t>
      </w:r>
      <w:r w:rsidR="00CA7D81">
        <w:rPr>
          <w:rFonts w:ascii="Arial" w:hAnsi="Arial" w:cs="Arial"/>
        </w:rPr>
        <w:t xml:space="preserve">, the continuing need for health facilities to collect vaccine from the district stores and their difficulty in doing so due to the lack of </w:t>
      </w:r>
      <w:r w:rsidR="00ED0BD7">
        <w:rPr>
          <w:rFonts w:ascii="Arial" w:hAnsi="Arial" w:cs="Arial"/>
        </w:rPr>
        <w:t>vehicles</w:t>
      </w:r>
      <w:r w:rsidR="00CA7D81">
        <w:rPr>
          <w:rFonts w:ascii="Arial" w:hAnsi="Arial" w:cs="Arial"/>
        </w:rPr>
        <w:t xml:space="preserve"> and fuel discussed above. “Last mile” vaccine delivery will </w:t>
      </w:r>
      <w:r w:rsidR="00ED0BD7">
        <w:rPr>
          <w:rFonts w:ascii="Arial" w:hAnsi="Arial" w:cs="Arial"/>
        </w:rPr>
        <w:t xml:space="preserve">therefore </w:t>
      </w:r>
      <w:r w:rsidR="00CA7D81">
        <w:rPr>
          <w:rFonts w:ascii="Arial" w:hAnsi="Arial" w:cs="Arial"/>
        </w:rPr>
        <w:t>require additional funding.</w:t>
      </w:r>
    </w:p>
    <w:p w14:paraId="60920370" w14:textId="69D09F16" w:rsidR="00734BA0" w:rsidRDefault="00CA7D81" w:rsidP="00F96B80">
      <w:pPr>
        <w:pStyle w:val="ListParagraph"/>
        <w:numPr>
          <w:ilvl w:val="0"/>
          <w:numId w:val="30"/>
        </w:numPr>
        <w:ind w:left="778"/>
        <w:contextualSpacing w:val="0"/>
        <w:rPr>
          <w:rFonts w:ascii="Arial" w:hAnsi="Arial" w:cs="Arial"/>
        </w:rPr>
      </w:pPr>
      <w:r>
        <w:rPr>
          <w:rFonts w:ascii="Arial" w:hAnsi="Arial" w:cs="Arial"/>
          <w:b/>
        </w:rPr>
        <w:t>Insufficient monitoring and supportive supervision</w:t>
      </w:r>
      <w:r w:rsidRPr="00CA7D81">
        <w:rPr>
          <w:rFonts w:ascii="Arial" w:hAnsi="Arial" w:cs="Arial"/>
        </w:rPr>
        <w:t>:</w:t>
      </w:r>
      <w:r>
        <w:rPr>
          <w:rFonts w:ascii="Arial" w:hAnsi="Arial" w:cs="Arial"/>
        </w:rPr>
        <w:t xml:space="preserve"> A supervision infrastructure is in place, with EPI Coordinators in each district and some sub-districts. However, regular supervision is lacking in many areas, due to insufficient funds and transportation to make supervisory visits. In addition, defaulting tracking was also found to be taking place in 38% of health facilities in the</w:t>
      </w:r>
      <w:r w:rsidR="0018360B">
        <w:rPr>
          <w:rFonts w:ascii="Arial" w:hAnsi="Arial" w:cs="Arial"/>
        </w:rPr>
        <w:t xml:space="preserve"> </w:t>
      </w:r>
      <w:r>
        <w:rPr>
          <w:rFonts w:ascii="Arial" w:hAnsi="Arial" w:cs="Arial"/>
        </w:rPr>
        <w:t>EPI review. However, the situation is improving with the establishment of Regional Supportive Supervision Teams</w:t>
      </w:r>
      <w:r w:rsidR="00ED0BD7">
        <w:rPr>
          <w:rFonts w:ascii="Arial" w:hAnsi="Arial" w:cs="Arial"/>
        </w:rPr>
        <w:t xml:space="preserve">, starting in 2015. The teams, described in the last section of this report, are already operating in 11 of the country’s 14 regions, with funding from the polio program (and </w:t>
      </w:r>
      <w:r w:rsidR="00267F0A">
        <w:rPr>
          <w:rFonts w:ascii="Arial" w:hAnsi="Arial" w:cs="Arial"/>
        </w:rPr>
        <w:t xml:space="preserve">the </w:t>
      </w:r>
      <w:r w:rsidR="00ED0BD7">
        <w:rPr>
          <w:rFonts w:ascii="Arial" w:hAnsi="Arial" w:cs="Arial"/>
        </w:rPr>
        <w:t xml:space="preserve">HSS </w:t>
      </w:r>
      <w:r w:rsidR="00267F0A">
        <w:rPr>
          <w:rFonts w:ascii="Arial" w:hAnsi="Arial" w:cs="Arial"/>
        </w:rPr>
        <w:t xml:space="preserve">grant </w:t>
      </w:r>
      <w:r w:rsidR="00ED0BD7">
        <w:rPr>
          <w:rFonts w:ascii="Arial" w:hAnsi="Arial" w:cs="Arial"/>
        </w:rPr>
        <w:t>in the future).</w:t>
      </w:r>
    </w:p>
    <w:p w14:paraId="34C09226" w14:textId="456CCF38" w:rsidR="00734BA0" w:rsidRDefault="00ED0BD7" w:rsidP="00F96B80">
      <w:pPr>
        <w:rPr>
          <w:rFonts w:ascii="Arial" w:hAnsi="Arial" w:cs="Arial"/>
        </w:rPr>
      </w:pPr>
      <w:r>
        <w:rPr>
          <w:rFonts w:ascii="Arial" w:hAnsi="Arial" w:cs="Arial"/>
        </w:rPr>
        <w:t>The EPI Revitalization Plan</w:t>
      </w:r>
      <w:r w:rsidR="00F96B80">
        <w:rPr>
          <w:rFonts w:ascii="Arial" w:hAnsi="Arial" w:cs="Arial"/>
        </w:rPr>
        <w:t>,</w:t>
      </w:r>
      <w:r>
        <w:rPr>
          <w:rFonts w:ascii="Arial" w:hAnsi="Arial" w:cs="Arial"/>
        </w:rPr>
        <w:t xml:space="preserve"> enacted by the Government from 2012 to 2014 </w:t>
      </w:r>
      <w:r w:rsidRPr="00ED0BD7">
        <w:rPr>
          <w:rFonts w:ascii="Arial" w:hAnsi="Arial" w:cs="Arial"/>
          <w:color w:val="FF0000"/>
        </w:rPr>
        <w:t>(correct</w:t>
      </w:r>
      <w:r>
        <w:rPr>
          <w:rFonts w:ascii="Arial" w:hAnsi="Arial" w:cs="Arial"/>
          <w:color w:val="FF0000"/>
        </w:rPr>
        <w:t xml:space="preserve"> years</w:t>
      </w:r>
      <w:r w:rsidRPr="00ED0BD7">
        <w:rPr>
          <w:rFonts w:ascii="Arial" w:hAnsi="Arial" w:cs="Arial"/>
          <w:color w:val="FF0000"/>
        </w:rPr>
        <w:t xml:space="preserve">?) </w:t>
      </w:r>
      <w:r w:rsidR="00F96B80" w:rsidRPr="00F96B80">
        <w:rPr>
          <w:rFonts w:ascii="Arial" w:hAnsi="Arial" w:cs="Arial"/>
        </w:rPr>
        <w:t>in response to declining or plateauing coverage rates and disease outbreaks</w:t>
      </w:r>
      <w:r w:rsidR="00F96B80">
        <w:rPr>
          <w:rFonts w:ascii="Arial" w:hAnsi="Arial" w:cs="Arial"/>
        </w:rPr>
        <w:t xml:space="preserve">, </w:t>
      </w:r>
      <w:r>
        <w:rPr>
          <w:rFonts w:ascii="Arial" w:hAnsi="Arial" w:cs="Arial"/>
        </w:rPr>
        <w:t>has demonstrated that many of these issues and bottlenecks can be resolved with an infusion of funds and attention</w:t>
      </w:r>
      <w:r w:rsidR="00F96B80">
        <w:rPr>
          <w:rFonts w:ascii="Arial" w:hAnsi="Arial" w:cs="Arial"/>
        </w:rPr>
        <w:t xml:space="preserve">. With funding from many partners, the plan focused on improving coverage in poor-performing districts by providing the means with which to strengthen social mobilization, outreach activities, vaccine collection from district stores, supervision and the like (see description in the last section). </w:t>
      </w:r>
      <w:commentRangeStart w:id="24"/>
      <w:r w:rsidR="00F96B80">
        <w:rPr>
          <w:rFonts w:ascii="Arial" w:hAnsi="Arial" w:cs="Arial"/>
        </w:rPr>
        <w:t xml:space="preserve">The </w:t>
      </w:r>
      <w:commentRangeStart w:id="25"/>
      <w:r w:rsidR="00F96B80">
        <w:rPr>
          <w:rFonts w:ascii="Arial" w:hAnsi="Arial" w:cs="Arial"/>
        </w:rPr>
        <w:t xml:space="preserve">plan </w:t>
      </w:r>
      <w:commentRangeEnd w:id="25"/>
      <w:r w:rsidR="00F96B80">
        <w:rPr>
          <w:rStyle w:val="CommentReference"/>
        </w:rPr>
        <w:commentReference w:id="25"/>
      </w:r>
      <w:r w:rsidR="00F96B80">
        <w:rPr>
          <w:rFonts w:ascii="Arial" w:hAnsi="Arial" w:cs="Arial"/>
        </w:rPr>
        <w:t xml:space="preserve">is </w:t>
      </w:r>
      <w:commentRangeEnd w:id="24"/>
      <w:r w:rsidR="00A821A2">
        <w:rPr>
          <w:rStyle w:val="CommentReference"/>
        </w:rPr>
        <w:commentReference w:id="24"/>
      </w:r>
      <w:r w:rsidR="00F96B80">
        <w:rPr>
          <w:rFonts w:ascii="Arial" w:hAnsi="Arial" w:cs="Arial"/>
        </w:rPr>
        <w:t xml:space="preserve">believed to have played an important role in increasing district-level coverage between 2010 and 2015 (see </w:t>
      </w:r>
      <w:r w:rsidR="00634879">
        <w:rPr>
          <w:rFonts w:ascii="Arial" w:hAnsi="Arial" w:cs="Arial"/>
        </w:rPr>
        <w:t xml:space="preserve">maps in </w:t>
      </w:r>
      <w:r w:rsidR="00F96B80">
        <w:rPr>
          <w:rFonts w:ascii="Arial" w:hAnsi="Arial" w:cs="Arial"/>
        </w:rPr>
        <w:t>annex).</w:t>
      </w:r>
    </w:p>
    <w:p w14:paraId="377F218A" w14:textId="77777777" w:rsidR="008C64BB" w:rsidRDefault="008C64BB" w:rsidP="00734BA0">
      <w:pPr>
        <w:rPr>
          <w:rFonts w:ascii="Arial" w:hAnsi="Arial" w:cs="Arial"/>
          <w:b/>
        </w:rPr>
      </w:pPr>
    </w:p>
    <w:p w14:paraId="4CD8B757" w14:textId="2407676D" w:rsidR="00734BA0" w:rsidRPr="00371B50" w:rsidRDefault="00734BA0" w:rsidP="00734BA0">
      <w:pPr>
        <w:rPr>
          <w:rFonts w:ascii="Arial" w:hAnsi="Arial" w:cs="Arial"/>
          <w:b/>
        </w:rPr>
      </w:pPr>
      <w:r w:rsidRPr="00371B50">
        <w:rPr>
          <w:rFonts w:ascii="Arial" w:hAnsi="Arial" w:cs="Arial"/>
          <w:b/>
        </w:rPr>
        <w:t>3.4</w:t>
      </w:r>
      <w:r w:rsidR="007709E9">
        <w:rPr>
          <w:rFonts w:ascii="Arial" w:hAnsi="Arial" w:cs="Arial"/>
          <w:b/>
        </w:rPr>
        <w:t xml:space="preserve">  Goal 4: </w:t>
      </w:r>
      <w:r w:rsidRPr="00371B50">
        <w:rPr>
          <w:rFonts w:ascii="Arial" w:hAnsi="Arial" w:cs="Arial"/>
          <w:b/>
        </w:rPr>
        <w:t>Introduce new and improved vaccines and technologies</w:t>
      </w:r>
    </w:p>
    <w:p w14:paraId="30FE5993" w14:textId="693BA4DD" w:rsidR="00734BA0" w:rsidRDefault="008C64BB" w:rsidP="008C64BB">
      <w:pPr>
        <w:rPr>
          <w:rFonts w:ascii="Arial" w:hAnsi="Arial" w:cs="Arial"/>
        </w:rPr>
      </w:pPr>
      <w:r w:rsidRPr="008C64BB">
        <w:rPr>
          <w:rFonts w:ascii="Arial" w:hAnsi="Arial" w:cs="Arial"/>
        </w:rPr>
        <w:t>In recent</w:t>
      </w:r>
      <w:r w:rsidR="007B7B71">
        <w:rPr>
          <w:rFonts w:ascii="Arial" w:hAnsi="Arial" w:cs="Arial"/>
        </w:rPr>
        <w:t xml:space="preserve"> years, UNEPI has introduced PCV (in 2013-14), HPV (in 2015) and IPV (in February 2016. Below is a summary of the PCV and HPV introductions:</w:t>
      </w:r>
    </w:p>
    <w:p w14:paraId="618C94F7" w14:textId="22FA36D9" w:rsidR="007B7B71" w:rsidRDefault="007B7B71" w:rsidP="003E3AFC">
      <w:pPr>
        <w:pStyle w:val="ListParagraph"/>
        <w:numPr>
          <w:ilvl w:val="0"/>
          <w:numId w:val="31"/>
        </w:numPr>
        <w:contextualSpacing w:val="0"/>
        <w:rPr>
          <w:rFonts w:ascii="Arial" w:hAnsi="Arial" w:cs="Arial"/>
        </w:rPr>
      </w:pPr>
      <w:r w:rsidRPr="007B7B71">
        <w:rPr>
          <w:rFonts w:ascii="Arial" w:hAnsi="Arial" w:cs="Arial"/>
          <w:b/>
        </w:rPr>
        <w:t>PCV</w:t>
      </w:r>
      <w:r>
        <w:rPr>
          <w:rFonts w:ascii="Arial" w:hAnsi="Arial" w:cs="Arial"/>
        </w:rPr>
        <w:t xml:space="preserve">: The vaccine was launched in one district in April 2013, but not in the rest of the country until 2014, when introduction was phased in from January to June in three phases. Nation-wide introduction was stretched out over more than a year for a number of reasons, including delays in the release of government funds to the districts for training, due to the establishment of a new financial management system at the same time. The training at the local level was comprehensive (lasting three days, including refresher EPI training) and the PCV PIE indicates good knowledge about the vaccine among health workers. However, it also found that not all staff administering PCV had received formal (vs. on-the-job) training in 35% of facilities (joint EPI review/PIE). PCV coverage has been low (50% in 2014), due to the phased in roll-out, global shortages of PCV, which required NMS to ration the vaccine; and forecasting issues, including under-estimating the demand for the vaccine. The PIE conducted in February 2015 found “suboptimal routinization of PCV”, but reportedly it </w:t>
      </w:r>
      <w:r w:rsidR="003E3AFC">
        <w:rPr>
          <w:rFonts w:ascii="Arial" w:hAnsi="Arial" w:cs="Arial"/>
        </w:rPr>
        <w:t>has become a regular part of the immunization schedule since then.</w:t>
      </w:r>
    </w:p>
    <w:p w14:paraId="7416D9E7" w14:textId="41079B49" w:rsidR="003E3AFC" w:rsidRDefault="003E3AFC" w:rsidP="003E3AFC">
      <w:pPr>
        <w:pStyle w:val="ListParagraph"/>
        <w:numPr>
          <w:ilvl w:val="0"/>
          <w:numId w:val="31"/>
        </w:numPr>
        <w:contextualSpacing w:val="0"/>
        <w:rPr>
          <w:rFonts w:ascii="Arial" w:hAnsi="Arial" w:cs="Arial"/>
        </w:rPr>
      </w:pPr>
      <w:r>
        <w:rPr>
          <w:rFonts w:ascii="Arial" w:hAnsi="Arial" w:cs="Arial"/>
          <w:b/>
        </w:rPr>
        <w:t>HPV</w:t>
      </w:r>
      <w:r w:rsidRPr="003E3AFC">
        <w:rPr>
          <w:rFonts w:ascii="Arial" w:hAnsi="Arial" w:cs="Arial"/>
        </w:rPr>
        <w:t>:</w:t>
      </w:r>
      <w:r>
        <w:rPr>
          <w:rFonts w:ascii="Arial" w:hAnsi="Arial" w:cs="Arial"/>
        </w:rPr>
        <w:t xml:space="preserve"> UNEPI’s strategy is to vaccinate all 10 year old girls through fixed facilities, combined with outreach at schools and other community settings. The introduction, originally planned for April 2015, was delayed until November, due to a shortage of cold storage space at the central level and of fridges as lower levels. This was in turn due to procurement problems that have prevented the expansion of the cold chain system, including central cold storage facilities at NMS, with HSS funding. To enable introduction of HPV, UNICEF renovated existing NMS facilities for temporary storage of the vaccine. The introduction was combined with measles SIAs and Child Health Days to save costs, since the Government was unable to raise </w:t>
      </w:r>
      <w:r w:rsidR="002D3C3D">
        <w:rPr>
          <w:rFonts w:ascii="Arial" w:hAnsi="Arial" w:cs="Arial"/>
        </w:rPr>
        <w:t>its</w:t>
      </w:r>
      <w:r>
        <w:rPr>
          <w:rFonts w:ascii="Arial" w:hAnsi="Arial" w:cs="Arial"/>
        </w:rPr>
        <w:t xml:space="preserve"> 50% </w:t>
      </w:r>
      <w:r w:rsidR="002D3C3D">
        <w:rPr>
          <w:rFonts w:ascii="Arial" w:hAnsi="Arial" w:cs="Arial"/>
        </w:rPr>
        <w:t xml:space="preserve">share of </w:t>
      </w:r>
      <w:r>
        <w:rPr>
          <w:rFonts w:ascii="Arial" w:hAnsi="Arial" w:cs="Arial"/>
        </w:rPr>
        <w:t xml:space="preserve">operational </w:t>
      </w:r>
      <w:r w:rsidR="002D3C3D">
        <w:rPr>
          <w:rFonts w:ascii="Arial" w:hAnsi="Arial" w:cs="Arial"/>
        </w:rPr>
        <w:t xml:space="preserve">costs for the measles campaign. Consequently, vaccine introduction grant funds for HPV were used for the training and other operational costs for the combined campaigns/HPV introduction. This resulted in short changing the HPV introduction, as training was reduced from three to one day and little social mobilization for HPV took place. Nonetheless, population acceptance has reportedly been good. </w:t>
      </w:r>
      <w:commentRangeStart w:id="26"/>
      <w:r w:rsidR="002D3C3D">
        <w:rPr>
          <w:rFonts w:ascii="Arial" w:hAnsi="Arial" w:cs="Arial"/>
        </w:rPr>
        <w:t xml:space="preserve">Coverage data are not yet available </w:t>
      </w:r>
      <w:r w:rsidR="002D3C3D" w:rsidRPr="002D3C3D">
        <w:rPr>
          <w:rFonts w:ascii="Arial" w:hAnsi="Arial" w:cs="Arial"/>
          <w:color w:val="FF0000"/>
        </w:rPr>
        <w:t>(true?)</w:t>
      </w:r>
      <w:r w:rsidR="002D3C3D">
        <w:rPr>
          <w:rFonts w:ascii="Arial" w:hAnsi="Arial" w:cs="Arial"/>
        </w:rPr>
        <w:t xml:space="preserve">, </w:t>
      </w:r>
      <w:commentRangeEnd w:id="26"/>
      <w:r w:rsidR="00A821A2">
        <w:rPr>
          <w:rStyle w:val="CommentReference"/>
        </w:rPr>
        <w:commentReference w:id="26"/>
      </w:r>
      <w:r w:rsidR="002D3C3D">
        <w:rPr>
          <w:rFonts w:ascii="Arial" w:hAnsi="Arial" w:cs="Arial"/>
        </w:rPr>
        <w:t>though reportedly the outreach activities, such as to schools, are insufficient, due to a lack of funding.</w:t>
      </w:r>
    </w:p>
    <w:p w14:paraId="5BDD1CF4" w14:textId="3E365522" w:rsidR="002D3C3D" w:rsidRDefault="002D3C3D" w:rsidP="002D3C3D">
      <w:pPr>
        <w:rPr>
          <w:rFonts w:ascii="Arial" w:hAnsi="Arial" w:cs="Arial"/>
        </w:rPr>
      </w:pPr>
      <w:r>
        <w:rPr>
          <w:rFonts w:ascii="Arial" w:hAnsi="Arial" w:cs="Arial"/>
        </w:rPr>
        <w:t>Rota</w:t>
      </w:r>
      <w:r w:rsidR="00634879">
        <w:rPr>
          <w:rFonts w:ascii="Arial" w:hAnsi="Arial" w:cs="Arial"/>
        </w:rPr>
        <w:t>virus</w:t>
      </w:r>
      <w:r>
        <w:rPr>
          <w:rFonts w:ascii="Arial" w:hAnsi="Arial" w:cs="Arial"/>
        </w:rPr>
        <w:t xml:space="preserve"> and men</w:t>
      </w:r>
      <w:r w:rsidR="00634879">
        <w:rPr>
          <w:rFonts w:ascii="Arial" w:hAnsi="Arial" w:cs="Arial"/>
        </w:rPr>
        <w:t xml:space="preserve">ingococcal </w:t>
      </w:r>
      <w:r>
        <w:rPr>
          <w:rFonts w:ascii="Arial" w:hAnsi="Arial" w:cs="Arial"/>
        </w:rPr>
        <w:t>A</w:t>
      </w:r>
      <w:r w:rsidR="00634879">
        <w:rPr>
          <w:rFonts w:ascii="Arial" w:hAnsi="Arial" w:cs="Arial"/>
        </w:rPr>
        <w:t xml:space="preserve"> conjugate vaccine were both scheduled for introduction into the routine program in 2016, but due to problems with the Government meeting its co-financing obligations and concerns voiced by UNITAG about the financial sustainability of additional vaccines, their introduction is on hold until the sustainability plan has been completed and the country pays its co-financing arrears.</w:t>
      </w:r>
    </w:p>
    <w:p w14:paraId="1E271564" w14:textId="77777777" w:rsidR="00724435" w:rsidRDefault="00724435" w:rsidP="002D3C3D">
      <w:pPr>
        <w:rPr>
          <w:rFonts w:ascii="Arial" w:hAnsi="Arial" w:cs="Arial"/>
        </w:rPr>
      </w:pPr>
    </w:p>
    <w:p w14:paraId="5C6C5D64" w14:textId="77777777" w:rsidR="00724435" w:rsidRPr="002D3C3D" w:rsidRDefault="00724435" w:rsidP="002D3C3D">
      <w:pPr>
        <w:rPr>
          <w:rFonts w:ascii="Arial" w:hAnsi="Arial" w:cs="Arial"/>
        </w:rPr>
      </w:pPr>
    </w:p>
    <w:p w14:paraId="28BF357E" w14:textId="26003668" w:rsidR="00734BA0" w:rsidRDefault="00734BA0" w:rsidP="00734BA0">
      <w:pPr>
        <w:pStyle w:val="ListParagraph"/>
        <w:numPr>
          <w:ilvl w:val="0"/>
          <w:numId w:val="3"/>
        </w:numPr>
        <w:rPr>
          <w:rFonts w:ascii="Arial" w:hAnsi="Arial" w:cs="Arial"/>
          <w:b/>
          <w:sz w:val="26"/>
          <w:szCs w:val="26"/>
        </w:rPr>
      </w:pPr>
      <w:r w:rsidRPr="00634879">
        <w:rPr>
          <w:rFonts w:ascii="Arial" w:hAnsi="Arial" w:cs="Arial"/>
          <w:b/>
          <w:sz w:val="26"/>
          <w:szCs w:val="26"/>
        </w:rPr>
        <w:lastRenderedPageBreak/>
        <w:t>Partner support to address remaining challenges to meet the GVAP goals and targets</w:t>
      </w:r>
    </w:p>
    <w:p w14:paraId="72E1D69D" w14:textId="3869F3D0" w:rsidR="00634879" w:rsidRDefault="00634879" w:rsidP="00634879">
      <w:pPr>
        <w:rPr>
          <w:rFonts w:ascii="Arial" w:hAnsi="Arial" w:cs="Arial"/>
        </w:rPr>
      </w:pPr>
      <w:r>
        <w:rPr>
          <w:rFonts w:ascii="Arial" w:hAnsi="Arial" w:cs="Arial"/>
        </w:rPr>
        <w:t>Partner s</w:t>
      </w:r>
      <w:r w:rsidRPr="00634879">
        <w:rPr>
          <w:rFonts w:ascii="Arial" w:hAnsi="Arial" w:cs="Arial"/>
        </w:rPr>
        <w:t>upport</w:t>
      </w:r>
      <w:r>
        <w:rPr>
          <w:rFonts w:ascii="Arial" w:hAnsi="Arial" w:cs="Arial"/>
        </w:rPr>
        <w:t xml:space="preserve"> for immunization activities is similar to that in many other GAVI-supported countries, with major partners providing financial support and technical assistance for polio and measles immunization campaigns, new vaccine introductions, surveillance, training, social mobilization, cold chain improvements and so forth (see Table 1). </w:t>
      </w:r>
      <w:r w:rsidR="00CF23E9">
        <w:rPr>
          <w:rFonts w:ascii="Arial" w:hAnsi="Arial" w:cs="Arial"/>
        </w:rPr>
        <w:t>It should be noted that m</w:t>
      </w:r>
      <w:r>
        <w:rPr>
          <w:rFonts w:ascii="Arial" w:hAnsi="Arial" w:cs="Arial"/>
        </w:rPr>
        <w:t xml:space="preserve">uch of the </w:t>
      </w:r>
      <w:r w:rsidR="006D0B40">
        <w:rPr>
          <w:rFonts w:ascii="Arial" w:hAnsi="Arial" w:cs="Arial"/>
        </w:rPr>
        <w:t xml:space="preserve">GAVI </w:t>
      </w:r>
      <w:r>
        <w:rPr>
          <w:rFonts w:ascii="Arial" w:hAnsi="Arial" w:cs="Arial"/>
        </w:rPr>
        <w:t xml:space="preserve">HSS funding has been on hold for several years due to procurement issues </w:t>
      </w:r>
      <w:r w:rsidR="00CF23E9">
        <w:rPr>
          <w:rFonts w:ascii="Arial" w:hAnsi="Arial" w:cs="Arial"/>
        </w:rPr>
        <w:t xml:space="preserve">related to </w:t>
      </w:r>
      <w:r>
        <w:rPr>
          <w:rFonts w:ascii="Arial" w:hAnsi="Arial" w:cs="Arial"/>
        </w:rPr>
        <w:t xml:space="preserve">the </w:t>
      </w:r>
      <w:r w:rsidR="00CF23E9">
        <w:rPr>
          <w:rFonts w:ascii="Arial" w:hAnsi="Arial" w:cs="Arial"/>
        </w:rPr>
        <w:t>expansion of the cold chain system (including cold room expansion at the national</w:t>
      </w:r>
      <w:r>
        <w:rPr>
          <w:rFonts w:ascii="Arial" w:hAnsi="Arial" w:cs="Arial"/>
        </w:rPr>
        <w:t xml:space="preserve"> </w:t>
      </w:r>
      <w:r w:rsidR="00CF23E9">
        <w:rPr>
          <w:rFonts w:ascii="Arial" w:hAnsi="Arial" w:cs="Arial"/>
        </w:rPr>
        <w:t>level, construction of district-level cold rooms, and procurement of cold chain equipment), as well as the construction of health worker housing. As a result, these improvements have yet to be made.</w:t>
      </w:r>
    </w:p>
    <w:p w14:paraId="6A21A831" w14:textId="4447AAC8" w:rsidR="00CF23E9" w:rsidRPr="00CF23E9" w:rsidRDefault="00CF23E9" w:rsidP="00CF23E9">
      <w:pPr>
        <w:spacing w:after="0"/>
        <w:jc w:val="center"/>
        <w:rPr>
          <w:rFonts w:ascii="Arial" w:hAnsi="Arial" w:cs="Arial"/>
          <w:b/>
        </w:rPr>
      </w:pPr>
      <w:r w:rsidRPr="00CF23E9">
        <w:rPr>
          <w:rFonts w:ascii="Arial" w:hAnsi="Arial" w:cs="Arial"/>
          <w:b/>
        </w:rPr>
        <w:t>Table 1. Major partners supporting Uganda’s immunization program and their ma</w:t>
      </w:r>
      <w:r>
        <w:rPr>
          <w:rFonts w:ascii="Arial" w:hAnsi="Arial" w:cs="Arial"/>
          <w:b/>
        </w:rPr>
        <w:t>in</w:t>
      </w:r>
      <w:r w:rsidRPr="00CF23E9">
        <w:rPr>
          <w:rFonts w:ascii="Arial" w:hAnsi="Arial" w:cs="Arial"/>
          <w:b/>
        </w:rPr>
        <w:t xml:space="preserve"> activities</w:t>
      </w:r>
      <w:r w:rsidR="00724435">
        <w:rPr>
          <w:rStyle w:val="FootnoteReference"/>
          <w:rFonts w:ascii="Arial" w:hAnsi="Arial" w:cs="Arial"/>
          <w:b/>
        </w:rPr>
        <w:footnoteReference w:id="4"/>
      </w:r>
      <w:r w:rsidR="00CA4529">
        <w:rPr>
          <w:rFonts w:ascii="Arial" w:hAnsi="Arial" w:cs="Arial"/>
          <w:b/>
        </w:rPr>
        <w:t xml:space="preserve"> </w:t>
      </w:r>
    </w:p>
    <w:tbl>
      <w:tblPr>
        <w:tblStyle w:val="TableGrid"/>
        <w:tblW w:w="0" w:type="auto"/>
        <w:jc w:val="center"/>
        <w:tblLook w:val="04A0" w:firstRow="1" w:lastRow="0" w:firstColumn="1" w:lastColumn="0" w:noHBand="0" w:noVBand="1"/>
      </w:tblPr>
      <w:tblGrid>
        <w:gridCol w:w="1818"/>
        <w:gridCol w:w="5220"/>
        <w:gridCol w:w="2204"/>
      </w:tblGrid>
      <w:tr w:rsidR="00CF23E9" w:rsidRPr="007709E9" w14:paraId="0A222A44" w14:textId="77777777" w:rsidTr="00724435">
        <w:trPr>
          <w:tblHeader/>
          <w:jc w:val="center"/>
        </w:trPr>
        <w:tc>
          <w:tcPr>
            <w:tcW w:w="1818" w:type="dxa"/>
          </w:tcPr>
          <w:p w14:paraId="1C93C172" w14:textId="3C6DF76C" w:rsidR="00CF23E9" w:rsidRPr="007709E9" w:rsidRDefault="00CF23E9" w:rsidP="00724435">
            <w:pPr>
              <w:spacing w:after="80"/>
              <w:jc w:val="center"/>
              <w:rPr>
                <w:rFonts w:ascii="Arial" w:hAnsi="Arial" w:cs="Arial"/>
                <w:b/>
                <w:sz w:val="20"/>
                <w:szCs w:val="20"/>
              </w:rPr>
            </w:pPr>
            <w:r w:rsidRPr="007709E9">
              <w:rPr>
                <w:rFonts w:ascii="Arial" w:hAnsi="Arial" w:cs="Arial"/>
                <w:b/>
                <w:sz w:val="20"/>
                <w:szCs w:val="20"/>
              </w:rPr>
              <w:t>Donor/partner</w:t>
            </w:r>
          </w:p>
        </w:tc>
        <w:tc>
          <w:tcPr>
            <w:tcW w:w="5220" w:type="dxa"/>
          </w:tcPr>
          <w:p w14:paraId="6B70E91C" w14:textId="32528235" w:rsidR="00CF23E9" w:rsidRPr="007709E9" w:rsidRDefault="00F215A2" w:rsidP="00724435">
            <w:pPr>
              <w:spacing w:after="80"/>
              <w:jc w:val="center"/>
              <w:rPr>
                <w:rFonts w:ascii="Arial" w:hAnsi="Arial" w:cs="Arial"/>
                <w:b/>
                <w:sz w:val="20"/>
                <w:szCs w:val="20"/>
              </w:rPr>
            </w:pPr>
            <w:r>
              <w:rPr>
                <w:rFonts w:ascii="Arial" w:hAnsi="Arial" w:cs="Arial"/>
                <w:b/>
                <w:sz w:val="20"/>
                <w:szCs w:val="20"/>
              </w:rPr>
              <w:t>Recent k</w:t>
            </w:r>
            <w:r w:rsidR="00CF23E9" w:rsidRPr="007709E9">
              <w:rPr>
                <w:rFonts w:ascii="Arial" w:hAnsi="Arial" w:cs="Arial"/>
                <w:b/>
                <w:sz w:val="20"/>
                <w:szCs w:val="20"/>
              </w:rPr>
              <w:t>ey activities</w:t>
            </w:r>
            <w:r w:rsidR="00CA4529" w:rsidRPr="007709E9">
              <w:rPr>
                <w:rFonts w:ascii="Arial" w:hAnsi="Arial" w:cs="Arial"/>
                <w:b/>
                <w:sz w:val="20"/>
                <w:szCs w:val="20"/>
              </w:rPr>
              <w:t xml:space="preserve"> funded</w:t>
            </w:r>
          </w:p>
        </w:tc>
        <w:tc>
          <w:tcPr>
            <w:tcW w:w="2204" w:type="dxa"/>
          </w:tcPr>
          <w:p w14:paraId="65ABC7F0" w14:textId="18944923" w:rsidR="00CF23E9" w:rsidRPr="007709E9" w:rsidRDefault="00CA4529" w:rsidP="00724435">
            <w:pPr>
              <w:spacing w:after="80"/>
              <w:jc w:val="center"/>
              <w:rPr>
                <w:rFonts w:ascii="Arial" w:hAnsi="Arial" w:cs="Arial"/>
                <w:b/>
                <w:sz w:val="20"/>
                <w:szCs w:val="20"/>
              </w:rPr>
            </w:pPr>
            <w:r w:rsidRPr="007709E9">
              <w:rPr>
                <w:rFonts w:ascii="Arial" w:hAnsi="Arial" w:cs="Arial"/>
                <w:b/>
                <w:sz w:val="20"/>
                <w:szCs w:val="20"/>
              </w:rPr>
              <w:t xml:space="preserve">Financial contribution to EPI (as a percent of </w:t>
            </w:r>
            <w:r w:rsidR="00CF23E9" w:rsidRPr="007709E9">
              <w:rPr>
                <w:rFonts w:ascii="Arial" w:hAnsi="Arial" w:cs="Arial"/>
                <w:b/>
                <w:sz w:val="20"/>
                <w:szCs w:val="20"/>
              </w:rPr>
              <w:t xml:space="preserve">total </w:t>
            </w:r>
            <w:r w:rsidRPr="007709E9">
              <w:rPr>
                <w:rFonts w:ascii="Arial" w:hAnsi="Arial" w:cs="Arial"/>
                <w:b/>
                <w:sz w:val="20"/>
                <w:szCs w:val="20"/>
              </w:rPr>
              <w:t>spending in 2013/14</w:t>
            </w:r>
            <w:r w:rsidR="00724435">
              <w:rPr>
                <w:rFonts w:ascii="Arial" w:hAnsi="Arial" w:cs="Arial"/>
                <w:b/>
                <w:sz w:val="20"/>
                <w:szCs w:val="20"/>
              </w:rPr>
              <w:t>)</w:t>
            </w:r>
          </w:p>
        </w:tc>
      </w:tr>
      <w:tr w:rsidR="00CA4529" w:rsidRPr="007709E9" w14:paraId="70C25D1F" w14:textId="77777777" w:rsidTr="00724435">
        <w:trPr>
          <w:jc w:val="center"/>
        </w:trPr>
        <w:tc>
          <w:tcPr>
            <w:tcW w:w="1818" w:type="dxa"/>
          </w:tcPr>
          <w:p w14:paraId="3FD85E5D" w14:textId="6B7B71E9" w:rsidR="00CA4529" w:rsidRPr="007709E9" w:rsidRDefault="00CA4529" w:rsidP="00724435">
            <w:pPr>
              <w:spacing w:after="80"/>
              <w:rPr>
                <w:rFonts w:ascii="Arial" w:hAnsi="Arial" w:cs="Arial"/>
                <w:sz w:val="20"/>
                <w:szCs w:val="20"/>
              </w:rPr>
            </w:pPr>
            <w:r w:rsidRPr="007709E9">
              <w:rPr>
                <w:rFonts w:ascii="Arial" w:hAnsi="Arial" w:cs="Arial"/>
                <w:sz w:val="20"/>
                <w:szCs w:val="20"/>
              </w:rPr>
              <w:t>GAVI</w:t>
            </w:r>
          </w:p>
        </w:tc>
        <w:tc>
          <w:tcPr>
            <w:tcW w:w="5220" w:type="dxa"/>
          </w:tcPr>
          <w:p w14:paraId="79CDD706" w14:textId="77777777" w:rsidR="00CA4529" w:rsidRPr="007709E9" w:rsidRDefault="00CA4529" w:rsidP="00724435">
            <w:pPr>
              <w:spacing w:after="80"/>
              <w:rPr>
                <w:rFonts w:ascii="Arial" w:hAnsi="Arial" w:cs="Arial"/>
                <w:sz w:val="20"/>
                <w:szCs w:val="20"/>
              </w:rPr>
            </w:pPr>
            <w:r w:rsidRPr="007709E9">
              <w:rPr>
                <w:rFonts w:ascii="Arial" w:hAnsi="Arial" w:cs="Arial"/>
                <w:sz w:val="20"/>
                <w:szCs w:val="20"/>
              </w:rPr>
              <w:t>New vaccine introductions</w:t>
            </w:r>
          </w:p>
          <w:p w14:paraId="469A374B" w14:textId="0B8DE891" w:rsidR="00CA4529" w:rsidRPr="007709E9" w:rsidRDefault="00F215A2" w:rsidP="00724435">
            <w:pPr>
              <w:spacing w:after="80"/>
              <w:rPr>
                <w:rFonts w:ascii="Arial" w:hAnsi="Arial" w:cs="Arial"/>
                <w:sz w:val="20"/>
                <w:szCs w:val="20"/>
              </w:rPr>
            </w:pPr>
            <w:r>
              <w:rPr>
                <w:rFonts w:ascii="Arial" w:hAnsi="Arial" w:cs="Arial"/>
                <w:sz w:val="20"/>
                <w:szCs w:val="20"/>
              </w:rPr>
              <w:t>Measles/polio SIAs (????)</w:t>
            </w:r>
          </w:p>
          <w:p w14:paraId="03F80F18" w14:textId="77777777" w:rsidR="00CA4529" w:rsidRPr="007709E9" w:rsidRDefault="00CA4529" w:rsidP="00724435">
            <w:pPr>
              <w:spacing w:after="80"/>
              <w:rPr>
                <w:rFonts w:ascii="Arial" w:hAnsi="Arial" w:cs="Arial"/>
                <w:sz w:val="20"/>
                <w:szCs w:val="20"/>
              </w:rPr>
            </w:pPr>
            <w:r w:rsidRPr="007709E9">
              <w:rPr>
                <w:rFonts w:ascii="Arial" w:hAnsi="Arial" w:cs="Arial"/>
                <w:sz w:val="20"/>
                <w:szCs w:val="20"/>
              </w:rPr>
              <w:t>EPI training</w:t>
            </w:r>
          </w:p>
          <w:p w14:paraId="5393E30F" w14:textId="77777777" w:rsidR="00CA4529" w:rsidRPr="007709E9" w:rsidRDefault="00CA4529" w:rsidP="00724435">
            <w:pPr>
              <w:spacing w:after="80"/>
              <w:rPr>
                <w:rFonts w:ascii="Arial" w:hAnsi="Arial" w:cs="Arial"/>
                <w:sz w:val="20"/>
                <w:szCs w:val="20"/>
              </w:rPr>
            </w:pPr>
            <w:r w:rsidRPr="007709E9">
              <w:rPr>
                <w:rFonts w:ascii="Arial" w:hAnsi="Arial" w:cs="Arial"/>
                <w:sz w:val="20"/>
                <w:szCs w:val="20"/>
              </w:rPr>
              <w:t>EPI outreach activities</w:t>
            </w:r>
          </w:p>
          <w:p w14:paraId="6B7A9FF2" w14:textId="77777777" w:rsidR="00CA4529" w:rsidRPr="007709E9" w:rsidRDefault="00CA4529" w:rsidP="00724435">
            <w:pPr>
              <w:spacing w:after="80"/>
              <w:rPr>
                <w:rFonts w:ascii="Arial" w:hAnsi="Arial" w:cs="Arial"/>
                <w:sz w:val="20"/>
                <w:szCs w:val="20"/>
              </w:rPr>
            </w:pPr>
            <w:r w:rsidRPr="007709E9">
              <w:rPr>
                <w:rFonts w:ascii="Arial" w:hAnsi="Arial" w:cs="Arial"/>
                <w:sz w:val="20"/>
                <w:szCs w:val="20"/>
              </w:rPr>
              <w:t>Supportive supervision</w:t>
            </w:r>
          </w:p>
          <w:p w14:paraId="5E1FCB6E" w14:textId="77777777" w:rsidR="00CA4529" w:rsidRDefault="00CA4529" w:rsidP="00724435">
            <w:pPr>
              <w:spacing w:after="80"/>
              <w:rPr>
                <w:rFonts w:ascii="Arial" w:hAnsi="Arial" w:cs="Arial"/>
                <w:sz w:val="20"/>
                <w:szCs w:val="20"/>
              </w:rPr>
            </w:pPr>
            <w:r w:rsidRPr="007709E9">
              <w:rPr>
                <w:rFonts w:ascii="Arial" w:hAnsi="Arial" w:cs="Arial"/>
                <w:sz w:val="20"/>
                <w:szCs w:val="20"/>
              </w:rPr>
              <w:t>Social mobilization</w:t>
            </w:r>
          </w:p>
          <w:p w14:paraId="6AA8F29E" w14:textId="73A3FDC3" w:rsidR="00F215A2" w:rsidRPr="007709E9" w:rsidRDefault="00F215A2" w:rsidP="00724435">
            <w:pPr>
              <w:spacing w:after="80"/>
              <w:rPr>
                <w:rFonts w:ascii="Arial" w:hAnsi="Arial" w:cs="Arial"/>
                <w:sz w:val="20"/>
                <w:szCs w:val="20"/>
              </w:rPr>
            </w:pPr>
            <w:r>
              <w:rPr>
                <w:rFonts w:ascii="Arial" w:hAnsi="Arial" w:cs="Arial"/>
                <w:sz w:val="20"/>
                <w:szCs w:val="20"/>
              </w:rPr>
              <w:t xml:space="preserve">HSS (partially implemented): funding for cold chain system expansion, construction of health worker housing, provide private sector health facilities with cold chain equipment and training </w:t>
            </w:r>
          </w:p>
        </w:tc>
        <w:tc>
          <w:tcPr>
            <w:tcW w:w="2204" w:type="dxa"/>
          </w:tcPr>
          <w:p w14:paraId="6E70999F" w14:textId="34929580" w:rsidR="00CA4529" w:rsidRPr="007709E9" w:rsidRDefault="00F215A2" w:rsidP="00724435">
            <w:pPr>
              <w:spacing w:after="80"/>
              <w:jc w:val="center"/>
              <w:rPr>
                <w:rFonts w:ascii="Arial" w:hAnsi="Arial" w:cs="Arial"/>
                <w:sz w:val="20"/>
                <w:szCs w:val="20"/>
              </w:rPr>
            </w:pPr>
            <w:r>
              <w:rPr>
                <w:rFonts w:ascii="Arial" w:hAnsi="Arial" w:cs="Arial"/>
                <w:sz w:val="20"/>
                <w:szCs w:val="20"/>
              </w:rPr>
              <w:t>27%</w:t>
            </w:r>
          </w:p>
        </w:tc>
      </w:tr>
      <w:tr w:rsidR="00CF23E9" w:rsidRPr="007709E9" w14:paraId="3733D986" w14:textId="77777777" w:rsidTr="00724435">
        <w:trPr>
          <w:jc w:val="center"/>
        </w:trPr>
        <w:tc>
          <w:tcPr>
            <w:tcW w:w="1818" w:type="dxa"/>
          </w:tcPr>
          <w:p w14:paraId="5BBC31A4" w14:textId="5A56FD86" w:rsidR="00CF23E9" w:rsidRPr="007709E9" w:rsidRDefault="00CA4529" w:rsidP="00724435">
            <w:pPr>
              <w:spacing w:after="80"/>
              <w:rPr>
                <w:rFonts w:ascii="Arial" w:hAnsi="Arial" w:cs="Arial"/>
                <w:sz w:val="20"/>
                <w:szCs w:val="20"/>
              </w:rPr>
            </w:pPr>
            <w:r w:rsidRPr="007709E9">
              <w:rPr>
                <w:rFonts w:ascii="Arial" w:hAnsi="Arial" w:cs="Arial"/>
                <w:sz w:val="20"/>
                <w:szCs w:val="20"/>
              </w:rPr>
              <w:t>UNICEF</w:t>
            </w:r>
          </w:p>
        </w:tc>
        <w:tc>
          <w:tcPr>
            <w:tcW w:w="5220" w:type="dxa"/>
          </w:tcPr>
          <w:p w14:paraId="767E0C30" w14:textId="7A353713" w:rsidR="00CF23E9" w:rsidRDefault="00F215A2" w:rsidP="00724435">
            <w:pPr>
              <w:spacing w:after="80"/>
              <w:rPr>
                <w:rFonts w:ascii="Arial" w:hAnsi="Arial" w:cs="Arial"/>
                <w:sz w:val="20"/>
                <w:szCs w:val="20"/>
              </w:rPr>
            </w:pPr>
            <w:r>
              <w:rPr>
                <w:rFonts w:ascii="Arial" w:hAnsi="Arial" w:cs="Arial"/>
                <w:sz w:val="20"/>
                <w:szCs w:val="20"/>
              </w:rPr>
              <w:t>Social mobilization (e.g., at community level)</w:t>
            </w:r>
          </w:p>
          <w:p w14:paraId="668EC425" w14:textId="77777777" w:rsidR="00F215A2" w:rsidRDefault="00F215A2" w:rsidP="00724435">
            <w:pPr>
              <w:spacing w:after="80"/>
              <w:rPr>
                <w:rFonts w:ascii="Arial" w:hAnsi="Arial" w:cs="Arial"/>
                <w:sz w:val="20"/>
                <w:szCs w:val="20"/>
              </w:rPr>
            </w:pPr>
            <w:r>
              <w:rPr>
                <w:rFonts w:ascii="Arial" w:hAnsi="Arial" w:cs="Arial"/>
                <w:sz w:val="20"/>
                <w:szCs w:val="20"/>
              </w:rPr>
              <w:t>Immunization campaigns/SIAs</w:t>
            </w:r>
          </w:p>
          <w:p w14:paraId="2259E866" w14:textId="6E354CEB" w:rsidR="00F215A2" w:rsidRDefault="00F215A2" w:rsidP="00724435">
            <w:pPr>
              <w:spacing w:after="80"/>
              <w:rPr>
                <w:rFonts w:ascii="Arial" w:hAnsi="Arial" w:cs="Arial"/>
                <w:sz w:val="20"/>
                <w:szCs w:val="20"/>
              </w:rPr>
            </w:pPr>
            <w:r>
              <w:rPr>
                <w:rFonts w:ascii="Arial" w:hAnsi="Arial" w:cs="Arial"/>
                <w:sz w:val="20"/>
                <w:szCs w:val="20"/>
              </w:rPr>
              <w:t>Family Health Days</w:t>
            </w:r>
          </w:p>
          <w:p w14:paraId="0E079D2E" w14:textId="77777777" w:rsidR="00F215A2" w:rsidRDefault="00F215A2" w:rsidP="00724435">
            <w:pPr>
              <w:spacing w:after="80"/>
              <w:rPr>
                <w:rFonts w:ascii="Arial" w:hAnsi="Arial" w:cs="Arial"/>
                <w:sz w:val="20"/>
                <w:szCs w:val="20"/>
              </w:rPr>
            </w:pPr>
            <w:r>
              <w:rPr>
                <w:rFonts w:ascii="Arial" w:hAnsi="Arial" w:cs="Arial"/>
                <w:sz w:val="20"/>
                <w:szCs w:val="20"/>
              </w:rPr>
              <w:t>Microplanning/RED/REC implementation</w:t>
            </w:r>
          </w:p>
          <w:p w14:paraId="6DEBC48C" w14:textId="77777777" w:rsidR="00F215A2" w:rsidRDefault="00F215A2" w:rsidP="00724435">
            <w:pPr>
              <w:spacing w:after="80"/>
              <w:rPr>
                <w:rFonts w:ascii="Arial" w:hAnsi="Arial" w:cs="Arial"/>
                <w:sz w:val="20"/>
                <w:szCs w:val="20"/>
              </w:rPr>
            </w:pPr>
            <w:r>
              <w:rPr>
                <w:rFonts w:ascii="Arial" w:hAnsi="Arial" w:cs="Arial"/>
                <w:sz w:val="20"/>
                <w:szCs w:val="20"/>
              </w:rPr>
              <w:t>Cold chain improvements (e.g., remote temperature monitoring system development)</w:t>
            </w:r>
          </w:p>
          <w:p w14:paraId="5DC95098" w14:textId="1AAB53E0" w:rsidR="00F215A2" w:rsidRPr="007709E9" w:rsidRDefault="00F215A2" w:rsidP="00724435">
            <w:pPr>
              <w:spacing w:after="80"/>
              <w:rPr>
                <w:rFonts w:ascii="Arial" w:hAnsi="Arial" w:cs="Arial"/>
                <w:sz w:val="20"/>
                <w:szCs w:val="20"/>
              </w:rPr>
            </w:pPr>
            <w:r>
              <w:rPr>
                <w:rFonts w:ascii="Arial" w:hAnsi="Arial" w:cs="Arial"/>
                <w:sz w:val="20"/>
                <w:szCs w:val="20"/>
              </w:rPr>
              <w:t>Equity assessment</w:t>
            </w:r>
          </w:p>
        </w:tc>
        <w:tc>
          <w:tcPr>
            <w:tcW w:w="2204" w:type="dxa"/>
          </w:tcPr>
          <w:p w14:paraId="0F25C644" w14:textId="072BBEB9" w:rsidR="00CF23E9" w:rsidRPr="007709E9" w:rsidRDefault="00CA4529" w:rsidP="00724435">
            <w:pPr>
              <w:spacing w:after="80"/>
              <w:jc w:val="center"/>
              <w:rPr>
                <w:rFonts w:ascii="Arial" w:hAnsi="Arial" w:cs="Arial"/>
                <w:sz w:val="20"/>
                <w:szCs w:val="20"/>
              </w:rPr>
            </w:pPr>
            <w:r w:rsidRPr="007709E9">
              <w:rPr>
                <w:rFonts w:ascii="Arial" w:hAnsi="Arial" w:cs="Arial"/>
                <w:sz w:val="20"/>
                <w:szCs w:val="20"/>
              </w:rPr>
              <w:t>11.5%</w:t>
            </w:r>
          </w:p>
        </w:tc>
      </w:tr>
      <w:tr w:rsidR="00CF23E9" w:rsidRPr="007709E9" w14:paraId="4185DA6A" w14:textId="77777777" w:rsidTr="00724435">
        <w:trPr>
          <w:jc w:val="center"/>
        </w:trPr>
        <w:tc>
          <w:tcPr>
            <w:tcW w:w="1818" w:type="dxa"/>
          </w:tcPr>
          <w:p w14:paraId="5B2CB3B5" w14:textId="0DD4D899" w:rsidR="00CF23E9" w:rsidRPr="007709E9" w:rsidRDefault="00F215A2" w:rsidP="00724435">
            <w:pPr>
              <w:spacing w:after="80"/>
              <w:rPr>
                <w:rFonts w:ascii="Arial" w:hAnsi="Arial" w:cs="Arial"/>
                <w:sz w:val="20"/>
                <w:szCs w:val="20"/>
              </w:rPr>
            </w:pPr>
            <w:r>
              <w:rPr>
                <w:rFonts w:ascii="Arial" w:hAnsi="Arial" w:cs="Arial"/>
                <w:sz w:val="20"/>
                <w:szCs w:val="20"/>
              </w:rPr>
              <w:t>WHO</w:t>
            </w:r>
          </w:p>
        </w:tc>
        <w:tc>
          <w:tcPr>
            <w:tcW w:w="5220" w:type="dxa"/>
          </w:tcPr>
          <w:p w14:paraId="3986178F" w14:textId="77777777" w:rsidR="00CF23E9" w:rsidRDefault="00F215A2" w:rsidP="00724435">
            <w:pPr>
              <w:spacing w:after="80"/>
              <w:rPr>
                <w:rFonts w:ascii="Arial" w:hAnsi="Arial" w:cs="Arial"/>
                <w:sz w:val="20"/>
                <w:szCs w:val="20"/>
              </w:rPr>
            </w:pPr>
            <w:r>
              <w:rPr>
                <w:rFonts w:ascii="Arial" w:hAnsi="Arial" w:cs="Arial"/>
                <w:sz w:val="20"/>
                <w:szCs w:val="20"/>
              </w:rPr>
              <w:t>Disease surveillance</w:t>
            </w:r>
          </w:p>
          <w:p w14:paraId="604F06D6" w14:textId="77777777" w:rsidR="00F215A2" w:rsidRDefault="00F215A2" w:rsidP="00724435">
            <w:pPr>
              <w:spacing w:after="80"/>
              <w:rPr>
                <w:rFonts w:ascii="Arial" w:hAnsi="Arial" w:cs="Arial"/>
                <w:sz w:val="20"/>
                <w:szCs w:val="20"/>
              </w:rPr>
            </w:pPr>
            <w:r>
              <w:rPr>
                <w:rFonts w:ascii="Arial" w:hAnsi="Arial" w:cs="Arial"/>
                <w:sz w:val="20"/>
                <w:szCs w:val="20"/>
              </w:rPr>
              <w:t>Immunization campaigns/SIAs</w:t>
            </w:r>
          </w:p>
          <w:p w14:paraId="1973A7A0" w14:textId="77777777" w:rsidR="00F215A2" w:rsidRPr="007709E9" w:rsidRDefault="00F215A2" w:rsidP="00724435">
            <w:pPr>
              <w:spacing w:after="80"/>
              <w:rPr>
                <w:rFonts w:ascii="Arial" w:hAnsi="Arial" w:cs="Arial"/>
                <w:sz w:val="20"/>
                <w:szCs w:val="20"/>
              </w:rPr>
            </w:pPr>
            <w:r w:rsidRPr="007709E9">
              <w:rPr>
                <w:rFonts w:ascii="Arial" w:hAnsi="Arial" w:cs="Arial"/>
                <w:sz w:val="20"/>
                <w:szCs w:val="20"/>
              </w:rPr>
              <w:t>New vaccine introductions</w:t>
            </w:r>
          </w:p>
          <w:p w14:paraId="04F25A2E" w14:textId="77777777" w:rsidR="00F215A2" w:rsidRDefault="00F215A2" w:rsidP="00724435">
            <w:pPr>
              <w:spacing w:after="80"/>
              <w:rPr>
                <w:rFonts w:ascii="Arial" w:hAnsi="Arial" w:cs="Arial"/>
                <w:sz w:val="20"/>
                <w:szCs w:val="20"/>
              </w:rPr>
            </w:pPr>
            <w:r>
              <w:rPr>
                <w:rFonts w:ascii="Arial" w:hAnsi="Arial" w:cs="Arial"/>
                <w:sz w:val="20"/>
                <w:szCs w:val="20"/>
              </w:rPr>
              <w:t>Policy and leadership (development of NITAG, financial sustainability plan)</w:t>
            </w:r>
          </w:p>
          <w:p w14:paraId="5CF71246" w14:textId="2DD8909D" w:rsidR="00F215A2" w:rsidRPr="007709E9" w:rsidRDefault="00F215A2" w:rsidP="00724435">
            <w:pPr>
              <w:spacing w:after="80"/>
              <w:rPr>
                <w:rFonts w:ascii="Arial" w:hAnsi="Arial" w:cs="Arial"/>
                <w:sz w:val="20"/>
                <w:szCs w:val="20"/>
              </w:rPr>
            </w:pPr>
            <w:r>
              <w:rPr>
                <w:rFonts w:ascii="Arial" w:hAnsi="Arial" w:cs="Arial"/>
                <w:sz w:val="20"/>
                <w:szCs w:val="20"/>
              </w:rPr>
              <w:t>Cold chain improvements (EVM implementation)</w:t>
            </w:r>
          </w:p>
        </w:tc>
        <w:tc>
          <w:tcPr>
            <w:tcW w:w="2204" w:type="dxa"/>
          </w:tcPr>
          <w:p w14:paraId="0D84FA60" w14:textId="68309287" w:rsidR="00CF23E9" w:rsidRPr="007709E9" w:rsidRDefault="00F215A2" w:rsidP="00724435">
            <w:pPr>
              <w:spacing w:after="80"/>
              <w:jc w:val="center"/>
              <w:rPr>
                <w:rFonts w:ascii="Arial" w:hAnsi="Arial" w:cs="Arial"/>
                <w:sz w:val="20"/>
                <w:szCs w:val="20"/>
              </w:rPr>
            </w:pPr>
            <w:r>
              <w:rPr>
                <w:rFonts w:ascii="Arial" w:hAnsi="Arial" w:cs="Arial"/>
                <w:sz w:val="20"/>
                <w:szCs w:val="20"/>
              </w:rPr>
              <w:t>8%</w:t>
            </w:r>
          </w:p>
        </w:tc>
      </w:tr>
      <w:tr w:rsidR="00CF23E9" w:rsidRPr="007709E9" w14:paraId="5686BB8A" w14:textId="77777777" w:rsidTr="00724435">
        <w:trPr>
          <w:jc w:val="center"/>
        </w:trPr>
        <w:tc>
          <w:tcPr>
            <w:tcW w:w="1818" w:type="dxa"/>
          </w:tcPr>
          <w:p w14:paraId="4718EE6C" w14:textId="2A72276D" w:rsidR="00CF23E9" w:rsidRPr="007709E9" w:rsidRDefault="00F215A2" w:rsidP="00724435">
            <w:pPr>
              <w:spacing w:after="80"/>
              <w:rPr>
                <w:rFonts w:ascii="Arial" w:hAnsi="Arial" w:cs="Arial"/>
                <w:sz w:val="20"/>
                <w:szCs w:val="20"/>
              </w:rPr>
            </w:pPr>
            <w:r>
              <w:rPr>
                <w:rFonts w:ascii="Arial" w:hAnsi="Arial" w:cs="Arial"/>
                <w:sz w:val="20"/>
                <w:szCs w:val="20"/>
              </w:rPr>
              <w:t>USAID/MCSP (in 5 districts)</w:t>
            </w:r>
          </w:p>
        </w:tc>
        <w:tc>
          <w:tcPr>
            <w:tcW w:w="5220" w:type="dxa"/>
          </w:tcPr>
          <w:p w14:paraId="785F4707" w14:textId="26BC9CC1" w:rsidR="00CF23E9" w:rsidRDefault="00F215A2" w:rsidP="00724435">
            <w:pPr>
              <w:spacing w:after="80"/>
              <w:rPr>
                <w:rFonts w:ascii="Arial" w:hAnsi="Arial" w:cs="Arial"/>
                <w:sz w:val="20"/>
                <w:szCs w:val="20"/>
              </w:rPr>
            </w:pPr>
            <w:r>
              <w:rPr>
                <w:rFonts w:ascii="Arial" w:hAnsi="Arial" w:cs="Arial"/>
                <w:sz w:val="20"/>
                <w:szCs w:val="20"/>
              </w:rPr>
              <w:t>Support RED strategy and local-level micro-planning</w:t>
            </w:r>
          </w:p>
          <w:p w14:paraId="031F9955" w14:textId="77777777" w:rsidR="00F215A2" w:rsidRDefault="00F215A2" w:rsidP="00724435">
            <w:pPr>
              <w:spacing w:after="80"/>
              <w:rPr>
                <w:rFonts w:ascii="Arial" w:hAnsi="Arial" w:cs="Arial"/>
                <w:sz w:val="20"/>
                <w:szCs w:val="20"/>
              </w:rPr>
            </w:pPr>
            <w:r>
              <w:rPr>
                <w:rFonts w:ascii="Arial" w:hAnsi="Arial" w:cs="Arial"/>
                <w:sz w:val="20"/>
                <w:szCs w:val="20"/>
              </w:rPr>
              <w:t>Quality improvements (??</w:t>
            </w:r>
            <w:proofErr w:type="spellStart"/>
            <w:r>
              <w:rPr>
                <w:rFonts w:ascii="Arial" w:hAnsi="Arial" w:cs="Arial"/>
                <w:sz w:val="20"/>
                <w:szCs w:val="20"/>
              </w:rPr>
              <w:t>Emmanual</w:t>
            </w:r>
            <w:proofErr w:type="spellEnd"/>
            <w:r>
              <w:rPr>
                <w:rFonts w:ascii="Arial" w:hAnsi="Arial" w:cs="Arial"/>
                <w:sz w:val="20"/>
                <w:szCs w:val="20"/>
              </w:rPr>
              <w:t xml:space="preserve"> mentioned. Not sure what this is)</w:t>
            </w:r>
          </w:p>
          <w:p w14:paraId="227F7DE0" w14:textId="5A2FDE7E" w:rsidR="00F215A2" w:rsidRPr="007709E9" w:rsidRDefault="00724435" w:rsidP="00724435">
            <w:pPr>
              <w:spacing w:after="80"/>
              <w:rPr>
                <w:rFonts w:ascii="Arial" w:hAnsi="Arial" w:cs="Arial"/>
                <w:sz w:val="20"/>
                <w:szCs w:val="20"/>
              </w:rPr>
            </w:pPr>
            <w:r>
              <w:rPr>
                <w:rFonts w:ascii="Arial" w:hAnsi="Arial" w:cs="Arial"/>
                <w:sz w:val="20"/>
                <w:szCs w:val="20"/>
              </w:rPr>
              <w:lastRenderedPageBreak/>
              <w:t>Supportive supervision</w:t>
            </w:r>
          </w:p>
        </w:tc>
        <w:tc>
          <w:tcPr>
            <w:tcW w:w="2204" w:type="dxa"/>
          </w:tcPr>
          <w:p w14:paraId="100CCFA6" w14:textId="10C58ECB" w:rsidR="00CF23E9" w:rsidRPr="007709E9" w:rsidRDefault="00724435" w:rsidP="00724435">
            <w:pPr>
              <w:spacing w:after="80"/>
              <w:jc w:val="center"/>
              <w:rPr>
                <w:rFonts w:ascii="Arial" w:hAnsi="Arial" w:cs="Arial"/>
                <w:sz w:val="20"/>
                <w:szCs w:val="20"/>
              </w:rPr>
            </w:pPr>
            <w:r>
              <w:rPr>
                <w:rFonts w:ascii="Arial" w:hAnsi="Arial" w:cs="Arial"/>
                <w:sz w:val="20"/>
                <w:szCs w:val="20"/>
              </w:rPr>
              <w:lastRenderedPageBreak/>
              <w:t>≈3%</w:t>
            </w:r>
          </w:p>
        </w:tc>
      </w:tr>
      <w:tr w:rsidR="00CF23E9" w:rsidRPr="007709E9" w14:paraId="1918DEA2" w14:textId="77777777" w:rsidTr="00724435">
        <w:trPr>
          <w:jc w:val="center"/>
        </w:trPr>
        <w:tc>
          <w:tcPr>
            <w:tcW w:w="1818" w:type="dxa"/>
          </w:tcPr>
          <w:p w14:paraId="09D58BBB" w14:textId="797764D5" w:rsidR="00CF23E9" w:rsidRPr="007709E9" w:rsidRDefault="00724435" w:rsidP="00724435">
            <w:pPr>
              <w:spacing w:after="80"/>
              <w:rPr>
                <w:rFonts w:ascii="Arial" w:hAnsi="Arial" w:cs="Arial"/>
                <w:sz w:val="20"/>
                <w:szCs w:val="20"/>
              </w:rPr>
            </w:pPr>
            <w:r>
              <w:rPr>
                <w:rFonts w:ascii="Arial" w:hAnsi="Arial" w:cs="Arial"/>
                <w:sz w:val="20"/>
                <w:szCs w:val="20"/>
              </w:rPr>
              <w:lastRenderedPageBreak/>
              <w:t>U.S. CDC</w:t>
            </w:r>
          </w:p>
        </w:tc>
        <w:tc>
          <w:tcPr>
            <w:tcW w:w="5220" w:type="dxa"/>
          </w:tcPr>
          <w:p w14:paraId="74643025" w14:textId="77777777" w:rsidR="00CF23E9" w:rsidRDefault="00724435" w:rsidP="00724435">
            <w:pPr>
              <w:spacing w:after="80"/>
              <w:rPr>
                <w:rFonts w:ascii="Arial" w:hAnsi="Arial" w:cs="Arial"/>
                <w:sz w:val="20"/>
                <w:szCs w:val="20"/>
              </w:rPr>
            </w:pPr>
            <w:r>
              <w:rPr>
                <w:rFonts w:ascii="Arial" w:hAnsi="Arial" w:cs="Arial"/>
                <w:sz w:val="20"/>
                <w:szCs w:val="20"/>
              </w:rPr>
              <w:t>Data quality improvements (DITs)</w:t>
            </w:r>
          </w:p>
          <w:p w14:paraId="605E3C4E" w14:textId="58002454" w:rsidR="00724435" w:rsidRPr="007709E9" w:rsidRDefault="00724435" w:rsidP="00724435">
            <w:pPr>
              <w:spacing w:after="80"/>
              <w:rPr>
                <w:rFonts w:ascii="Arial" w:hAnsi="Arial" w:cs="Arial"/>
                <w:sz w:val="20"/>
                <w:szCs w:val="20"/>
              </w:rPr>
            </w:pPr>
            <w:r>
              <w:rPr>
                <w:rFonts w:ascii="Arial" w:hAnsi="Arial" w:cs="Arial"/>
                <w:sz w:val="20"/>
                <w:szCs w:val="20"/>
              </w:rPr>
              <w:t>Surveillance or what else???</w:t>
            </w:r>
          </w:p>
        </w:tc>
        <w:tc>
          <w:tcPr>
            <w:tcW w:w="2204" w:type="dxa"/>
          </w:tcPr>
          <w:p w14:paraId="1A3C5F18" w14:textId="0603C842" w:rsidR="00CF23E9" w:rsidRPr="007709E9" w:rsidRDefault="00724435" w:rsidP="00724435">
            <w:pPr>
              <w:spacing w:after="80"/>
              <w:jc w:val="center"/>
              <w:rPr>
                <w:rFonts w:ascii="Arial" w:hAnsi="Arial" w:cs="Arial"/>
                <w:sz w:val="20"/>
                <w:szCs w:val="20"/>
              </w:rPr>
            </w:pPr>
            <w:r>
              <w:rPr>
                <w:rFonts w:ascii="Arial" w:hAnsi="Arial" w:cs="Arial"/>
                <w:sz w:val="20"/>
                <w:szCs w:val="20"/>
              </w:rPr>
              <w:t>??</w:t>
            </w:r>
          </w:p>
        </w:tc>
      </w:tr>
      <w:tr w:rsidR="00724435" w:rsidRPr="007709E9" w14:paraId="3438348D" w14:textId="77777777" w:rsidTr="00724435">
        <w:trPr>
          <w:jc w:val="center"/>
        </w:trPr>
        <w:tc>
          <w:tcPr>
            <w:tcW w:w="1818" w:type="dxa"/>
          </w:tcPr>
          <w:p w14:paraId="367AE0F5" w14:textId="6B44D611" w:rsidR="00724435" w:rsidRDefault="00724435" w:rsidP="00724435">
            <w:pPr>
              <w:spacing w:after="80"/>
              <w:rPr>
                <w:rFonts w:ascii="Arial" w:hAnsi="Arial" w:cs="Arial"/>
                <w:sz w:val="20"/>
                <w:szCs w:val="20"/>
              </w:rPr>
            </w:pPr>
            <w:r>
              <w:rPr>
                <w:rFonts w:ascii="Arial" w:hAnsi="Arial" w:cs="Arial"/>
                <w:sz w:val="20"/>
                <w:szCs w:val="20"/>
              </w:rPr>
              <w:t>CHAI</w:t>
            </w:r>
          </w:p>
        </w:tc>
        <w:tc>
          <w:tcPr>
            <w:tcW w:w="5220" w:type="dxa"/>
          </w:tcPr>
          <w:p w14:paraId="1549F06B" w14:textId="77777777" w:rsidR="00267F0A" w:rsidRDefault="00267F0A" w:rsidP="00724435">
            <w:pPr>
              <w:spacing w:after="80"/>
              <w:rPr>
                <w:rFonts w:ascii="Arial" w:hAnsi="Arial" w:cs="Arial"/>
                <w:sz w:val="20"/>
                <w:szCs w:val="20"/>
              </w:rPr>
            </w:pPr>
            <w:r>
              <w:rPr>
                <w:rFonts w:ascii="Arial" w:hAnsi="Arial" w:cs="Arial"/>
                <w:sz w:val="20"/>
                <w:szCs w:val="20"/>
              </w:rPr>
              <w:t>Supportive supervision</w:t>
            </w:r>
          </w:p>
          <w:p w14:paraId="2314F903" w14:textId="1739B24A" w:rsidR="00724435" w:rsidRDefault="00267F0A" w:rsidP="00724435">
            <w:pPr>
              <w:spacing w:after="80"/>
              <w:rPr>
                <w:rFonts w:ascii="Arial" w:hAnsi="Arial" w:cs="Arial"/>
                <w:sz w:val="20"/>
                <w:szCs w:val="20"/>
              </w:rPr>
            </w:pPr>
            <w:r>
              <w:rPr>
                <w:rFonts w:ascii="Arial" w:hAnsi="Arial" w:cs="Arial"/>
                <w:sz w:val="20"/>
                <w:szCs w:val="20"/>
              </w:rPr>
              <w:t>What else</w:t>
            </w:r>
            <w:r w:rsidR="00724435">
              <w:rPr>
                <w:rFonts w:ascii="Arial" w:hAnsi="Arial" w:cs="Arial"/>
                <w:sz w:val="20"/>
                <w:szCs w:val="20"/>
              </w:rPr>
              <w:t>?????</w:t>
            </w:r>
          </w:p>
        </w:tc>
        <w:tc>
          <w:tcPr>
            <w:tcW w:w="2204" w:type="dxa"/>
          </w:tcPr>
          <w:p w14:paraId="76A1B20B" w14:textId="7384DDB4" w:rsidR="00724435" w:rsidRDefault="00724435" w:rsidP="00724435">
            <w:pPr>
              <w:spacing w:after="80"/>
              <w:jc w:val="center"/>
              <w:rPr>
                <w:rFonts w:ascii="Arial" w:hAnsi="Arial" w:cs="Arial"/>
                <w:sz w:val="20"/>
                <w:szCs w:val="20"/>
              </w:rPr>
            </w:pPr>
            <w:r>
              <w:rPr>
                <w:rFonts w:ascii="Arial" w:hAnsi="Arial" w:cs="Arial"/>
                <w:sz w:val="20"/>
                <w:szCs w:val="20"/>
              </w:rPr>
              <w:t>????</w:t>
            </w:r>
          </w:p>
        </w:tc>
      </w:tr>
    </w:tbl>
    <w:p w14:paraId="3FFE5A2B" w14:textId="5098F69C" w:rsidR="00CF23E9" w:rsidRDefault="00CF23E9" w:rsidP="00634879">
      <w:pPr>
        <w:rPr>
          <w:rFonts w:ascii="Arial" w:hAnsi="Arial" w:cs="Arial"/>
        </w:rPr>
      </w:pPr>
    </w:p>
    <w:p w14:paraId="4E78DA25" w14:textId="0B8E593C" w:rsidR="00634879" w:rsidRDefault="00724435" w:rsidP="006F219F">
      <w:pPr>
        <w:rPr>
          <w:rFonts w:ascii="Arial" w:hAnsi="Arial" w:cs="Arial"/>
        </w:rPr>
      </w:pPr>
      <w:r>
        <w:rPr>
          <w:rFonts w:ascii="Arial" w:hAnsi="Arial" w:cs="Arial"/>
        </w:rPr>
        <w:t>At the local level, partner support is especially critical to fill in the gaps in funding for both routine immunization and campaigns, given the inadequacy of PHC grant funds from the government and lack of earmarking of these funds for EPI. The GAVI Resource Tracking Evaluation (2013/14)</w:t>
      </w:r>
      <w:r w:rsidR="00365AB4">
        <w:rPr>
          <w:rFonts w:ascii="Arial" w:hAnsi="Arial" w:cs="Arial"/>
        </w:rPr>
        <w:t xml:space="preserve"> showed that in the seven districts included in the study, i</w:t>
      </w:r>
      <w:r>
        <w:rPr>
          <w:rFonts w:ascii="Arial" w:hAnsi="Arial" w:cs="Arial"/>
        </w:rPr>
        <w:t xml:space="preserve">f one excludes health worker salaries and the costs of purchasing, storing and distributing vaccines, </w:t>
      </w:r>
      <w:r w:rsidR="00365AB4">
        <w:rPr>
          <w:rFonts w:ascii="Arial" w:hAnsi="Arial" w:cs="Arial"/>
        </w:rPr>
        <w:t>partners paid for nearly all (97%) of district-level immunization-specific activities – largely SIAs and training – with UNICEF covering 57%, WHO 21%, and GAVI 19%. PHC funding covered only 3% of these expenditures.</w:t>
      </w:r>
      <w:r w:rsidR="00365AB4">
        <w:rPr>
          <w:rStyle w:val="FootnoteReference"/>
          <w:rFonts w:ascii="Arial" w:hAnsi="Arial" w:cs="Arial"/>
        </w:rPr>
        <w:footnoteReference w:id="5"/>
      </w:r>
    </w:p>
    <w:p w14:paraId="0BCE181C" w14:textId="28A51BA7" w:rsidR="00DC3E5F" w:rsidRDefault="00365AB4" w:rsidP="006F219F">
      <w:pPr>
        <w:rPr>
          <w:rFonts w:ascii="Arial" w:hAnsi="Arial" w:cs="Arial"/>
        </w:rPr>
      </w:pPr>
      <w:r>
        <w:rPr>
          <w:rFonts w:ascii="Arial" w:hAnsi="Arial" w:cs="Arial"/>
        </w:rPr>
        <w:t xml:space="preserve">Below we describe </w:t>
      </w:r>
      <w:r w:rsidR="00960450">
        <w:rPr>
          <w:rFonts w:ascii="Arial" w:hAnsi="Arial" w:cs="Arial"/>
        </w:rPr>
        <w:t xml:space="preserve">by objective </w:t>
      </w:r>
      <w:r>
        <w:rPr>
          <w:rFonts w:ascii="Arial" w:hAnsi="Arial" w:cs="Arial"/>
        </w:rPr>
        <w:t>several partner-supported projects or initiatives that address specific weaknesses in Uganda’s immunization program and have made or have the potential of making a significant difference in</w:t>
      </w:r>
      <w:r w:rsidR="00DC3E5F">
        <w:rPr>
          <w:rFonts w:ascii="Arial" w:hAnsi="Arial" w:cs="Arial"/>
        </w:rPr>
        <w:t xml:space="preserve"> the program’s performance.</w:t>
      </w:r>
    </w:p>
    <w:p w14:paraId="6576D125" w14:textId="37CA9A48" w:rsidR="00960450" w:rsidRPr="00EE1747" w:rsidRDefault="00960450" w:rsidP="00960450">
      <w:pPr>
        <w:rPr>
          <w:rFonts w:ascii="Arial" w:hAnsi="Arial" w:cs="Arial"/>
          <w:b/>
        </w:rPr>
      </w:pPr>
      <w:r w:rsidRPr="00EE1747">
        <w:rPr>
          <w:rFonts w:ascii="Arial" w:hAnsi="Arial" w:cs="Arial"/>
          <w:b/>
        </w:rPr>
        <w:t xml:space="preserve">Objective: </w:t>
      </w:r>
      <w:r w:rsidR="00DC3E5F" w:rsidRPr="00EE1747">
        <w:rPr>
          <w:rFonts w:ascii="Arial" w:hAnsi="Arial" w:cs="Arial"/>
          <w:b/>
        </w:rPr>
        <w:t xml:space="preserve">To increase </w:t>
      </w:r>
      <w:r w:rsidRPr="00EE1747">
        <w:rPr>
          <w:rFonts w:ascii="Arial" w:hAnsi="Arial" w:cs="Arial"/>
          <w:b/>
        </w:rPr>
        <w:t xml:space="preserve">government funding for immunization and improve advocacy and decision-making: </w:t>
      </w:r>
    </w:p>
    <w:p w14:paraId="6EE6FF56" w14:textId="56ED35BC" w:rsidR="00DC3E5F" w:rsidRDefault="00933AAE" w:rsidP="006A269E">
      <w:pPr>
        <w:pStyle w:val="ListParagraph"/>
        <w:numPr>
          <w:ilvl w:val="0"/>
          <w:numId w:val="35"/>
        </w:numPr>
        <w:contextualSpacing w:val="0"/>
        <w:rPr>
          <w:rFonts w:ascii="Arial" w:hAnsi="Arial" w:cs="Arial"/>
        </w:rPr>
      </w:pPr>
      <w:commentRangeStart w:id="27"/>
      <w:r w:rsidRPr="00933AAE">
        <w:rPr>
          <w:rFonts w:ascii="Arial" w:hAnsi="Arial" w:cs="Arial"/>
          <w:b/>
        </w:rPr>
        <w:t>Organizing a high-level meeting on immunization</w:t>
      </w:r>
      <w:r>
        <w:rPr>
          <w:rFonts w:ascii="Arial" w:hAnsi="Arial" w:cs="Arial"/>
        </w:rPr>
        <w:t xml:space="preserve">: </w:t>
      </w:r>
      <w:r w:rsidR="00960450" w:rsidRPr="00960450">
        <w:rPr>
          <w:rFonts w:ascii="Arial" w:hAnsi="Arial" w:cs="Arial"/>
        </w:rPr>
        <w:t xml:space="preserve">Through a Gates Foundation-funded project, the Sabin </w:t>
      </w:r>
      <w:r>
        <w:rPr>
          <w:rFonts w:ascii="Arial" w:hAnsi="Arial" w:cs="Arial"/>
        </w:rPr>
        <w:t>I</w:t>
      </w:r>
      <w:r w:rsidR="00960450" w:rsidRPr="00960450">
        <w:rPr>
          <w:rFonts w:ascii="Arial" w:hAnsi="Arial" w:cs="Arial"/>
        </w:rPr>
        <w:t xml:space="preserve">nstitute, along with WHO </w:t>
      </w:r>
      <w:r w:rsidR="00960450" w:rsidRPr="00960450">
        <w:rPr>
          <w:rFonts w:ascii="Arial" w:hAnsi="Arial" w:cs="Arial"/>
          <w:color w:val="FF0000"/>
        </w:rPr>
        <w:t xml:space="preserve">(and others?) </w:t>
      </w:r>
      <w:r w:rsidR="00960450" w:rsidRPr="00960450">
        <w:rPr>
          <w:rFonts w:ascii="Arial" w:hAnsi="Arial" w:cs="Arial"/>
        </w:rPr>
        <w:t>assisted in organizing an Parliamentary Forum on Immunization</w:t>
      </w:r>
      <w:r w:rsidR="00960450">
        <w:rPr>
          <w:rStyle w:val="FootnoteReference"/>
          <w:rFonts w:ascii="Arial" w:hAnsi="Arial" w:cs="Arial"/>
        </w:rPr>
        <w:footnoteReference w:id="6"/>
      </w:r>
      <w:r w:rsidR="00960450" w:rsidRPr="00960450">
        <w:rPr>
          <w:rFonts w:ascii="Arial" w:hAnsi="Arial" w:cs="Arial"/>
        </w:rPr>
        <w:t xml:space="preserve"> to advocate for increased government spending on immunization and which led to the drafting and enactment of the Immunization Act that includes a provision for an Immunization Fund. Another objective of the Forum was to encourage politic</w:t>
      </w:r>
      <w:r w:rsidR="00960450">
        <w:rPr>
          <w:rFonts w:ascii="Arial" w:hAnsi="Arial" w:cs="Arial"/>
        </w:rPr>
        <w:t>i</w:t>
      </w:r>
      <w:r w:rsidR="00960450" w:rsidRPr="00960450">
        <w:rPr>
          <w:rFonts w:ascii="Arial" w:hAnsi="Arial" w:cs="Arial"/>
        </w:rPr>
        <w:t>ans to promote immunization in their constituencies.</w:t>
      </w:r>
    </w:p>
    <w:p w14:paraId="110112E3" w14:textId="2DA84E82" w:rsidR="00960450" w:rsidRDefault="00933AAE" w:rsidP="006A269E">
      <w:pPr>
        <w:pStyle w:val="ListParagraph"/>
        <w:numPr>
          <w:ilvl w:val="0"/>
          <w:numId w:val="35"/>
        </w:numPr>
        <w:contextualSpacing w:val="0"/>
        <w:rPr>
          <w:rFonts w:ascii="Arial" w:hAnsi="Arial" w:cs="Arial"/>
        </w:rPr>
      </w:pPr>
      <w:r w:rsidRPr="00933AAE">
        <w:rPr>
          <w:rFonts w:ascii="Arial" w:hAnsi="Arial" w:cs="Arial"/>
          <w:b/>
        </w:rPr>
        <w:t>Support for the NITAG</w:t>
      </w:r>
      <w:r>
        <w:rPr>
          <w:rFonts w:ascii="Arial" w:hAnsi="Arial" w:cs="Arial"/>
        </w:rPr>
        <w:t xml:space="preserve">: </w:t>
      </w:r>
      <w:r w:rsidR="00960450">
        <w:rPr>
          <w:rFonts w:ascii="Arial" w:hAnsi="Arial" w:cs="Arial"/>
        </w:rPr>
        <w:t xml:space="preserve">Partners, especially WHO and the Gates Foundation-funded SIVAC project </w:t>
      </w:r>
      <w:r w:rsidR="00960450" w:rsidRPr="00933AAE">
        <w:rPr>
          <w:rFonts w:ascii="Arial" w:hAnsi="Arial" w:cs="Arial"/>
          <w:color w:val="FF0000"/>
        </w:rPr>
        <w:t>(true?)</w:t>
      </w:r>
      <w:r w:rsidR="00960450">
        <w:rPr>
          <w:rFonts w:ascii="Arial" w:hAnsi="Arial" w:cs="Arial"/>
        </w:rPr>
        <w:t xml:space="preserve">, supported the country in establishing a NITAG and making it operational. UNITAG, as described above, has already played a critical role in making decisions about new vaccine introductions – adding the criteria of affordability and sustainability – called for a financial sustainability plan to be conducted, and was </w:t>
      </w:r>
      <w:r w:rsidR="00EE1747">
        <w:rPr>
          <w:rFonts w:ascii="Arial" w:hAnsi="Arial" w:cs="Arial"/>
        </w:rPr>
        <w:t>instrumental in getting an Immunization Fund provision added to the 2016 Immunization Act.</w:t>
      </w:r>
      <w:commentRangeEnd w:id="27"/>
      <w:r w:rsidR="00586763">
        <w:rPr>
          <w:rStyle w:val="CommentReference"/>
        </w:rPr>
        <w:commentReference w:id="27"/>
      </w:r>
    </w:p>
    <w:p w14:paraId="13ADF013" w14:textId="1A1890B8" w:rsidR="00EE1747" w:rsidRPr="00EE1747" w:rsidRDefault="00EE1747" w:rsidP="00EE1747">
      <w:pPr>
        <w:rPr>
          <w:rFonts w:ascii="Arial" w:hAnsi="Arial" w:cs="Arial"/>
          <w:b/>
        </w:rPr>
      </w:pPr>
      <w:r w:rsidRPr="00EE1747">
        <w:rPr>
          <w:rFonts w:ascii="Arial" w:hAnsi="Arial" w:cs="Arial"/>
          <w:b/>
        </w:rPr>
        <w:t>Objective: To improve EPI coverage and program performance:</w:t>
      </w:r>
    </w:p>
    <w:p w14:paraId="18E4BC4D" w14:textId="02E0770B" w:rsidR="00EE1747" w:rsidRDefault="00267F0A" w:rsidP="00933AAE">
      <w:pPr>
        <w:pStyle w:val="ListParagraph"/>
        <w:numPr>
          <w:ilvl w:val="0"/>
          <w:numId w:val="36"/>
        </w:numPr>
        <w:contextualSpacing w:val="0"/>
        <w:rPr>
          <w:rFonts w:ascii="Arial" w:hAnsi="Arial" w:cs="Arial"/>
        </w:rPr>
      </w:pPr>
      <w:r w:rsidRPr="00267F0A">
        <w:rPr>
          <w:rFonts w:ascii="Arial" w:hAnsi="Arial" w:cs="Arial"/>
          <w:b/>
        </w:rPr>
        <w:lastRenderedPageBreak/>
        <w:t>Implementation of</w:t>
      </w:r>
      <w:r w:rsidR="00933AAE" w:rsidRPr="00267F0A">
        <w:rPr>
          <w:rFonts w:ascii="Arial" w:hAnsi="Arial" w:cs="Arial"/>
          <w:b/>
        </w:rPr>
        <w:t xml:space="preserve"> </w:t>
      </w:r>
      <w:r w:rsidR="006A269E" w:rsidRPr="00267F0A">
        <w:rPr>
          <w:rFonts w:ascii="Arial" w:hAnsi="Arial" w:cs="Arial"/>
          <w:b/>
        </w:rPr>
        <w:t>EPI Revitalization Plan</w:t>
      </w:r>
      <w:r>
        <w:rPr>
          <w:rFonts w:ascii="Arial" w:hAnsi="Arial" w:cs="Arial"/>
        </w:rPr>
        <w:t>: This plan</w:t>
      </w:r>
      <w:r w:rsidR="006A269E">
        <w:rPr>
          <w:rFonts w:ascii="Arial" w:hAnsi="Arial" w:cs="Arial"/>
        </w:rPr>
        <w:t xml:space="preserve"> was enacted by the Government from 2012 to 2014 </w:t>
      </w:r>
      <w:r w:rsidR="006A269E" w:rsidRPr="006A269E">
        <w:rPr>
          <w:rFonts w:ascii="Arial" w:hAnsi="Arial" w:cs="Arial"/>
          <w:color w:val="FF0000"/>
        </w:rPr>
        <w:t xml:space="preserve">(correct?) </w:t>
      </w:r>
      <w:r w:rsidR="006A269E">
        <w:rPr>
          <w:rFonts w:ascii="Arial" w:hAnsi="Arial" w:cs="Arial"/>
        </w:rPr>
        <w:t xml:space="preserve">with funding from UNICEF, WHO, USAID, CHAI, CDC, and other partners to fill in gaps in immunization service delivery in poor-performing districts </w:t>
      </w:r>
      <w:r w:rsidR="006A269E" w:rsidRPr="00933AAE">
        <w:rPr>
          <w:rFonts w:ascii="Arial" w:hAnsi="Arial" w:cs="Arial"/>
          <w:color w:val="FF0000"/>
        </w:rPr>
        <w:t>(how many?)</w:t>
      </w:r>
      <w:r w:rsidR="006A269E">
        <w:rPr>
          <w:rFonts w:ascii="Arial" w:hAnsi="Arial" w:cs="Arial"/>
        </w:rPr>
        <w:t>. The infusion of funding, along with technical assistance, was used to strengthen the role of VHTs in promoting immunization and in organizing outreaches</w:t>
      </w:r>
      <w:r w:rsidR="00933AAE">
        <w:rPr>
          <w:rFonts w:ascii="Arial" w:hAnsi="Arial" w:cs="Arial"/>
        </w:rPr>
        <w:t>;</w:t>
      </w:r>
      <w:r w:rsidR="006A269E">
        <w:rPr>
          <w:rFonts w:ascii="Arial" w:hAnsi="Arial" w:cs="Arial"/>
        </w:rPr>
        <w:t xml:space="preserve"> purchase vehicles and fuel to increase outreach activities and to pick up vaccines from district stores</w:t>
      </w:r>
      <w:r w:rsidR="00933AAE">
        <w:rPr>
          <w:rFonts w:ascii="Arial" w:hAnsi="Arial" w:cs="Arial"/>
        </w:rPr>
        <w:t xml:space="preserve">; increase </w:t>
      </w:r>
      <w:r w:rsidR="006A269E">
        <w:rPr>
          <w:rFonts w:ascii="Arial" w:hAnsi="Arial" w:cs="Arial"/>
        </w:rPr>
        <w:t>supervisory visits</w:t>
      </w:r>
      <w:r w:rsidR="00933AAE">
        <w:rPr>
          <w:rFonts w:ascii="Arial" w:hAnsi="Arial" w:cs="Arial"/>
        </w:rPr>
        <w:t>;</w:t>
      </w:r>
      <w:r w:rsidR="006A269E">
        <w:rPr>
          <w:rFonts w:ascii="Arial" w:hAnsi="Arial" w:cs="Arial"/>
        </w:rPr>
        <w:t xml:space="preserve"> impl</w:t>
      </w:r>
      <w:r w:rsidR="00933AAE">
        <w:rPr>
          <w:rFonts w:ascii="Arial" w:hAnsi="Arial" w:cs="Arial"/>
        </w:rPr>
        <w:t>ement RED/REC and microplanning;</w:t>
      </w:r>
      <w:r w:rsidR="006A269E">
        <w:rPr>
          <w:rFonts w:ascii="Arial" w:hAnsi="Arial" w:cs="Arial"/>
        </w:rPr>
        <w:t xml:space="preserve"> and strengthen the role of the private sector in immunization </w:t>
      </w:r>
      <w:r w:rsidR="006A269E" w:rsidRPr="00933AAE">
        <w:rPr>
          <w:rFonts w:ascii="Arial" w:hAnsi="Arial" w:cs="Arial"/>
          <w:color w:val="FF0000"/>
        </w:rPr>
        <w:t>(not sure about this one)</w:t>
      </w:r>
      <w:r w:rsidR="006A269E">
        <w:rPr>
          <w:rFonts w:ascii="Arial" w:hAnsi="Arial" w:cs="Arial"/>
        </w:rPr>
        <w:t xml:space="preserve">. As shown in the Annex, the number of districts meeting the target of 80% coverage with three doses of DPT-containing vaccine increased significantly from 2010 to 2015, with </w:t>
      </w:r>
      <w:r w:rsidR="00933AAE">
        <w:rPr>
          <w:rFonts w:ascii="Arial" w:hAnsi="Arial" w:cs="Arial"/>
        </w:rPr>
        <w:t>informants</w:t>
      </w:r>
      <w:r w:rsidR="006A269E">
        <w:rPr>
          <w:rFonts w:ascii="Arial" w:hAnsi="Arial" w:cs="Arial"/>
        </w:rPr>
        <w:t xml:space="preserve"> attributing these gains to this Plan.</w:t>
      </w:r>
      <w:r>
        <w:rPr>
          <w:rFonts w:ascii="Arial" w:hAnsi="Arial" w:cs="Arial"/>
        </w:rPr>
        <w:t xml:space="preserve"> </w:t>
      </w:r>
      <w:r w:rsidRPr="00267F0A">
        <w:rPr>
          <w:rFonts w:ascii="Arial" w:hAnsi="Arial" w:cs="Arial"/>
          <w:color w:val="FF0000"/>
        </w:rPr>
        <w:t>(Annet: What about its sustainability? Has the funding dried up?)</w:t>
      </w:r>
    </w:p>
    <w:p w14:paraId="7C34A29C" w14:textId="54F40880" w:rsidR="006A269E" w:rsidRDefault="00267F0A" w:rsidP="00933AAE">
      <w:pPr>
        <w:pStyle w:val="ListParagraph"/>
        <w:numPr>
          <w:ilvl w:val="0"/>
          <w:numId w:val="36"/>
        </w:numPr>
        <w:contextualSpacing w:val="0"/>
        <w:rPr>
          <w:rFonts w:ascii="Arial" w:hAnsi="Arial" w:cs="Arial"/>
        </w:rPr>
      </w:pPr>
      <w:r w:rsidRPr="00267F0A">
        <w:rPr>
          <w:rFonts w:ascii="Arial" w:hAnsi="Arial" w:cs="Arial"/>
          <w:b/>
        </w:rPr>
        <w:t>Assisting private health facilities in providing quality immunization services</w:t>
      </w:r>
      <w:r>
        <w:rPr>
          <w:rFonts w:ascii="Arial" w:hAnsi="Arial" w:cs="Arial"/>
        </w:rPr>
        <w:t xml:space="preserve">: </w:t>
      </w:r>
      <w:r w:rsidR="00933AAE">
        <w:rPr>
          <w:rFonts w:ascii="Arial" w:hAnsi="Arial" w:cs="Arial"/>
        </w:rPr>
        <w:t>One objective of the GAVI HSS grant that is being implemented is to improve immunization services in private sector health facilities, which make up an estimated 19% of all health service providers in the country (</w:t>
      </w:r>
      <w:proofErr w:type="spellStart"/>
      <w:r w:rsidR="00933AAE">
        <w:rPr>
          <w:rFonts w:ascii="Arial" w:hAnsi="Arial" w:cs="Arial"/>
        </w:rPr>
        <w:t>cmyp</w:t>
      </w:r>
      <w:proofErr w:type="spellEnd"/>
      <w:r w:rsidR="00933AAE">
        <w:rPr>
          <w:rFonts w:ascii="Arial" w:hAnsi="Arial" w:cs="Arial"/>
        </w:rPr>
        <w:t xml:space="preserve">, p.16). This is being done by procuring refrigerators and other cold chain equipment for around 90 private clinics in Kampala, as well as providing immunization training to health workers in these facilities. The equipment procurement was delayed due to the lack of involvement of key stakeholders in selecting the health facilities and to other issues, but is not being implemented. </w:t>
      </w:r>
    </w:p>
    <w:p w14:paraId="04A7C045" w14:textId="27D6DEA6" w:rsidR="00933AAE" w:rsidRDefault="00267F0A" w:rsidP="00933AAE">
      <w:pPr>
        <w:pStyle w:val="ListParagraph"/>
        <w:numPr>
          <w:ilvl w:val="0"/>
          <w:numId w:val="36"/>
        </w:numPr>
        <w:contextualSpacing w:val="0"/>
        <w:rPr>
          <w:rFonts w:ascii="Arial" w:hAnsi="Arial" w:cs="Arial"/>
        </w:rPr>
      </w:pPr>
      <w:r w:rsidRPr="00267F0A">
        <w:rPr>
          <w:rFonts w:ascii="Arial" w:hAnsi="Arial" w:cs="Arial"/>
          <w:b/>
        </w:rPr>
        <w:t>Establishment of Regional Supportive Supervision Team</w:t>
      </w:r>
      <w:r>
        <w:rPr>
          <w:rFonts w:ascii="Arial" w:hAnsi="Arial" w:cs="Arial"/>
        </w:rPr>
        <w:t xml:space="preserve">: Partners, including CHAI and UNICEF, have assisted the Government in establishing these teams to increase the regular supervision of health workers, a critical element in improving and sustaining the performance of the immunization program and other components in the minimum health care services package. The teams – made up of regional EPI and IDSR supervisors, and other health professionals – operate from the regional reference hospitals and are each responsible for providing </w:t>
      </w:r>
      <w:r w:rsidR="00591618">
        <w:rPr>
          <w:rFonts w:ascii="Arial" w:hAnsi="Arial" w:cs="Arial"/>
        </w:rPr>
        <w:t>integrated</w:t>
      </w:r>
      <w:r>
        <w:rPr>
          <w:rFonts w:ascii="Arial" w:hAnsi="Arial" w:cs="Arial"/>
        </w:rPr>
        <w:t xml:space="preserve"> supervision</w:t>
      </w:r>
      <w:r w:rsidR="00591618">
        <w:rPr>
          <w:rFonts w:ascii="Arial" w:hAnsi="Arial" w:cs="Arial"/>
        </w:rPr>
        <w:t xml:space="preserve"> in to the districts in their region. Begun in 2015 with polio funding, teams have already been established in 11 of the country’s 14 regions.</w:t>
      </w:r>
    </w:p>
    <w:p w14:paraId="0236A0EE" w14:textId="77777777" w:rsidR="00591618" w:rsidRDefault="00591618" w:rsidP="00591618">
      <w:pPr>
        <w:rPr>
          <w:rFonts w:ascii="Arial" w:hAnsi="Arial" w:cs="Arial"/>
        </w:rPr>
      </w:pPr>
      <w:r w:rsidRPr="00591618">
        <w:rPr>
          <w:rFonts w:ascii="Arial" w:hAnsi="Arial" w:cs="Arial"/>
          <w:b/>
        </w:rPr>
        <w:t>Objective: to improve the quality of EPI and other health data:</w:t>
      </w:r>
      <w:r>
        <w:rPr>
          <w:rFonts w:ascii="Arial" w:hAnsi="Arial" w:cs="Arial"/>
        </w:rPr>
        <w:t xml:space="preserve"> </w:t>
      </w:r>
    </w:p>
    <w:p w14:paraId="4FAA81FD" w14:textId="1C762B47" w:rsidR="00960450" w:rsidRPr="00E6488A" w:rsidRDefault="00591618" w:rsidP="00960450">
      <w:pPr>
        <w:pStyle w:val="ListParagraph"/>
        <w:numPr>
          <w:ilvl w:val="0"/>
          <w:numId w:val="37"/>
        </w:numPr>
        <w:rPr>
          <w:rFonts w:ascii="Arial" w:hAnsi="Arial" w:cs="Arial"/>
        </w:rPr>
      </w:pPr>
      <w:r w:rsidRPr="00E3004C">
        <w:rPr>
          <w:rFonts w:ascii="Arial" w:hAnsi="Arial" w:cs="Arial"/>
          <w:b/>
        </w:rPr>
        <w:t xml:space="preserve">Establishment of </w:t>
      </w:r>
      <w:r w:rsidR="00E3004C" w:rsidRPr="00E3004C">
        <w:rPr>
          <w:rFonts w:ascii="Arial" w:hAnsi="Arial" w:cs="Arial"/>
          <w:b/>
        </w:rPr>
        <w:t>Data Improvement Teams (DITs)</w:t>
      </w:r>
      <w:r w:rsidR="00E3004C">
        <w:rPr>
          <w:rFonts w:ascii="Arial" w:hAnsi="Arial" w:cs="Arial"/>
        </w:rPr>
        <w:t xml:space="preserve">: </w:t>
      </w:r>
      <w:r w:rsidRPr="00591618">
        <w:rPr>
          <w:rFonts w:ascii="Arial" w:hAnsi="Arial" w:cs="Arial"/>
        </w:rPr>
        <w:t>The quality of immunization and other health data is considered quite weak in Uganda, as evidenced by the 11 or 12 point difference in immunization coverage estimates between the government’s administrative data and the WHO/UNICEF estimates (e.g., 89% vs. 78% for pentavalent 3 and 94% vs. 82% for measles)</w:t>
      </w:r>
      <w:r w:rsidR="00E3004C">
        <w:rPr>
          <w:rFonts w:ascii="Arial" w:hAnsi="Arial" w:cs="Arial"/>
        </w:rPr>
        <w:t>. Several partners, including the U.S. CDC, WHO and UNICEF, are supporting the establishment and training of district-level teams, each consisting of the district biostatistician, immunization focal point, surveillance officer and other relevant district health team members. The teams are responsible for training health facility staff in data management and harmonization, with an focus on immunization data and using DHIS2 software. Training of trainers and district-level trainings have taken place and teams are currently operating in 13 of the country’s 14 regions. The DITs are envisioned to have regular meetings to review data, such as part of surveillance meetings. A major gap is that there is at present little supervision of the DITs.</w:t>
      </w:r>
    </w:p>
    <w:p w14:paraId="5B499549" w14:textId="77777777" w:rsidR="00960450" w:rsidRPr="00960450" w:rsidRDefault="00960450" w:rsidP="00960450">
      <w:pPr>
        <w:rPr>
          <w:rFonts w:ascii="Arial" w:hAnsi="Arial" w:cs="Arial"/>
        </w:rPr>
        <w:sectPr w:rsidR="00960450" w:rsidRPr="00960450" w:rsidSect="00734BA0">
          <w:type w:val="continuous"/>
          <w:pgSz w:w="11906" w:h="16838"/>
          <w:pgMar w:top="1440" w:right="1440" w:bottom="1440" w:left="1440" w:header="709" w:footer="709" w:gutter="0"/>
          <w:cols w:space="708"/>
          <w:docGrid w:linePitch="360"/>
        </w:sectPr>
      </w:pPr>
    </w:p>
    <w:p w14:paraId="225E4D42" w14:textId="7A567753" w:rsidR="006F219F" w:rsidRDefault="006F219F" w:rsidP="006F219F">
      <w:pPr>
        <w:rPr>
          <w:rFonts w:ascii="Arial" w:hAnsi="Arial" w:cs="Arial"/>
          <w:b/>
          <w:sz w:val="24"/>
        </w:rPr>
      </w:pPr>
      <w:r>
        <w:rPr>
          <w:rFonts w:ascii="Arial" w:hAnsi="Arial" w:cs="Arial"/>
          <w:b/>
          <w:sz w:val="24"/>
        </w:rPr>
        <w:lastRenderedPageBreak/>
        <w:t>ANNEXES</w:t>
      </w:r>
    </w:p>
    <w:p w14:paraId="16C6A583" w14:textId="77777777" w:rsidR="006F219F" w:rsidRDefault="006F219F" w:rsidP="006F219F">
      <w:pPr>
        <w:rPr>
          <w:rFonts w:ascii="Arial" w:hAnsi="Arial" w:cs="Arial"/>
          <w:b/>
          <w:sz w:val="24"/>
        </w:rPr>
      </w:pPr>
      <w:r>
        <w:rPr>
          <w:rFonts w:ascii="Arial" w:hAnsi="Arial" w:cs="Arial"/>
          <w:b/>
          <w:sz w:val="24"/>
        </w:rPr>
        <w:t>Annex 1: Country immunization profile</w:t>
      </w:r>
    </w:p>
    <w:p w14:paraId="5DC83F78" w14:textId="77777777" w:rsidR="006F219F" w:rsidRDefault="006F219F" w:rsidP="006F219F">
      <w:pPr>
        <w:rPr>
          <w:rFonts w:ascii="Arial" w:hAnsi="Arial" w:cs="Arial"/>
          <w:b/>
          <w:sz w:val="24"/>
        </w:rPr>
      </w:pPr>
    </w:p>
    <w:p w14:paraId="6637D73A" w14:textId="77777777" w:rsidR="006F219F" w:rsidRDefault="006F219F" w:rsidP="006F219F">
      <w:pPr>
        <w:pStyle w:val="ListParagraph"/>
        <w:numPr>
          <w:ilvl w:val="0"/>
          <w:numId w:val="22"/>
        </w:numPr>
        <w:rPr>
          <w:b/>
          <w:bCs/>
          <w:sz w:val="24"/>
          <w:szCs w:val="24"/>
        </w:rPr>
      </w:pPr>
      <w:r>
        <w:rPr>
          <w:b/>
          <w:bCs/>
          <w:sz w:val="24"/>
          <w:szCs w:val="24"/>
        </w:rPr>
        <w:t>General indicators</w:t>
      </w:r>
    </w:p>
    <w:p w14:paraId="0748B6D9" w14:textId="238B27D6" w:rsidR="006F219F" w:rsidRDefault="006F219F" w:rsidP="00C8156B">
      <w:pPr>
        <w:pStyle w:val="ListParagraph"/>
        <w:numPr>
          <w:ilvl w:val="0"/>
          <w:numId w:val="6"/>
        </w:numPr>
        <w:rPr>
          <w:bCs/>
          <w:sz w:val="24"/>
          <w:szCs w:val="24"/>
        </w:rPr>
      </w:pPr>
      <w:r>
        <w:rPr>
          <w:bCs/>
          <w:sz w:val="24"/>
          <w:szCs w:val="24"/>
        </w:rPr>
        <w:t xml:space="preserve">GNI (USD): </w:t>
      </w:r>
      <w:r w:rsidR="00C8156B">
        <w:rPr>
          <w:bCs/>
          <w:sz w:val="24"/>
          <w:szCs w:val="24"/>
        </w:rPr>
        <w:t>660</w:t>
      </w:r>
    </w:p>
    <w:p w14:paraId="0B9B5018" w14:textId="35B02686" w:rsidR="006F219F" w:rsidRDefault="006F219F" w:rsidP="00C8156B">
      <w:pPr>
        <w:pStyle w:val="ListParagraph"/>
        <w:numPr>
          <w:ilvl w:val="0"/>
          <w:numId w:val="6"/>
        </w:numPr>
        <w:rPr>
          <w:bCs/>
          <w:sz w:val="24"/>
          <w:szCs w:val="24"/>
        </w:rPr>
      </w:pPr>
      <w:r w:rsidRPr="006E0769">
        <w:rPr>
          <w:bCs/>
          <w:sz w:val="24"/>
          <w:szCs w:val="24"/>
        </w:rPr>
        <w:t>WB Status: Lower Income</w:t>
      </w:r>
    </w:p>
    <w:p w14:paraId="605C511A" w14:textId="70FF9B1E" w:rsidR="006F219F" w:rsidRPr="006E0769" w:rsidRDefault="006F219F" w:rsidP="006F219F">
      <w:pPr>
        <w:pStyle w:val="ListParagraph"/>
        <w:numPr>
          <w:ilvl w:val="0"/>
          <w:numId w:val="6"/>
        </w:numPr>
        <w:rPr>
          <w:bCs/>
          <w:sz w:val="24"/>
          <w:szCs w:val="24"/>
        </w:rPr>
      </w:pPr>
      <w:r w:rsidRPr="006E0769">
        <w:rPr>
          <w:bCs/>
          <w:sz w:val="24"/>
          <w:szCs w:val="24"/>
        </w:rPr>
        <w:t xml:space="preserve">Infant mortality (&lt;12 M) rate: </w:t>
      </w:r>
      <w:r w:rsidR="00C8156B">
        <w:rPr>
          <w:bCs/>
          <w:sz w:val="24"/>
          <w:szCs w:val="24"/>
        </w:rPr>
        <w:t>38</w:t>
      </w:r>
    </w:p>
    <w:p w14:paraId="50A04EFA" w14:textId="65B067E6" w:rsidR="006F219F" w:rsidRDefault="006F219F" w:rsidP="00C8156B">
      <w:pPr>
        <w:pStyle w:val="ListParagraph"/>
        <w:numPr>
          <w:ilvl w:val="0"/>
          <w:numId w:val="6"/>
        </w:numPr>
        <w:rPr>
          <w:bCs/>
          <w:sz w:val="24"/>
          <w:szCs w:val="24"/>
        </w:rPr>
      </w:pPr>
      <w:r>
        <w:rPr>
          <w:bCs/>
          <w:sz w:val="24"/>
          <w:szCs w:val="24"/>
        </w:rPr>
        <w:t xml:space="preserve">GAVI Status: </w:t>
      </w:r>
      <w:r w:rsidR="00C8156B">
        <w:rPr>
          <w:bCs/>
          <w:sz w:val="24"/>
          <w:szCs w:val="24"/>
        </w:rPr>
        <w:t>Eligible</w:t>
      </w:r>
    </w:p>
    <w:p w14:paraId="053E2349" w14:textId="2B4CB7A2" w:rsidR="00C8156B" w:rsidRDefault="006F219F" w:rsidP="00C8156B">
      <w:pPr>
        <w:pStyle w:val="ListParagraph"/>
        <w:numPr>
          <w:ilvl w:val="0"/>
          <w:numId w:val="6"/>
        </w:numPr>
        <w:rPr>
          <w:bCs/>
          <w:sz w:val="24"/>
          <w:szCs w:val="24"/>
        </w:rPr>
      </w:pPr>
      <w:r w:rsidRPr="00C8156B">
        <w:rPr>
          <w:bCs/>
          <w:sz w:val="24"/>
          <w:szCs w:val="24"/>
        </w:rPr>
        <w:t xml:space="preserve">Total Population: </w:t>
      </w:r>
      <w:r w:rsidR="00C8156B" w:rsidRPr="00C8156B">
        <w:rPr>
          <w:bCs/>
          <w:sz w:val="24"/>
          <w:szCs w:val="24"/>
        </w:rPr>
        <w:t>39</w:t>
      </w:r>
      <w:r w:rsidR="00C8156B">
        <w:rPr>
          <w:bCs/>
          <w:sz w:val="24"/>
          <w:szCs w:val="24"/>
        </w:rPr>
        <w:t>,</w:t>
      </w:r>
      <w:r w:rsidR="00C8156B" w:rsidRPr="00C8156B">
        <w:rPr>
          <w:bCs/>
          <w:sz w:val="24"/>
          <w:szCs w:val="24"/>
        </w:rPr>
        <w:t>032</w:t>
      </w:r>
      <w:r w:rsidR="00C8156B">
        <w:rPr>
          <w:bCs/>
          <w:sz w:val="24"/>
          <w:szCs w:val="24"/>
        </w:rPr>
        <w:t>,</w:t>
      </w:r>
      <w:r w:rsidR="00C8156B" w:rsidRPr="00C8156B">
        <w:rPr>
          <w:bCs/>
          <w:sz w:val="24"/>
          <w:szCs w:val="24"/>
        </w:rPr>
        <w:t>000</w:t>
      </w:r>
    </w:p>
    <w:p w14:paraId="4D19BA91" w14:textId="730436BE" w:rsidR="006F219F" w:rsidRPr="00C8156B" w:rsidRDefault="006F219F" w:rsidP="00C8156B">
      <w:pPr>
        <w:pStyle w:val="ListParagraph"/>
        <w:numPr>
          <w:ilvl w:val="0"/>
          <w:numId w:val="6"/>
        </w:numPr>
        <w:rPr>
          <w:bCs/>
          <w:sz w:val="24"/>
          <w:szCs w:val="24"/>
        </w:rPr>
      </w:pPr>
      <w:r w:rsidRPr="00C8156B">
        <w:rPr>
          <w:bCs/>
          <w:sz w:val="24"/>
          <w:szCs w:val="24"/>
        </w:rPr>
        <w:t xml:space="preserve">Birth Cohort: </w:t>
      </w:r>
      <w:r w:rsidR="00C8156B" w:rsidRPr="00C8156B">
        <w:rPr>
          <w:bCs/>
          <w:sz w:val="24"/>
          <w:szCs w:val="24"/>
        </w:rPr>
        <w:t>1</w:t>
      </w:r>
      <w:r w:rsidR="00C8156B">
        <w:rPr>
          <w:bCs/>
          <w:sz w:val="24"/>
          <w:szCs w:val="24"/>
        </w:rPr>
        <w:t>,</w:t>
      </w:r>
      <w:r w:rsidR="00C8156B" w:rsidRPr="00C8156B">
        <w:rPr>
          <w:bCs/>
          <w:sz w:val="24"/>
          <w:szCs w:val="24"/>
        </w:rPr>
        <w:t>665</w:t>
      </w:r>
      <w:r w:rsidR="00C8156B">
        <w:rPr>
          <w:bCs/>
          <w:sz w:val="24"/>
          <w:szCs w:val="24"/>
        </w:rPr>
        <w:t>,</w:t>
      </w:r>
      <w:r w:rsidR="00C8156B" w:rsidRPr="00C8156B">
        <w:rPr>
          <w:bCs/>
          <w:sz w:val="24"/>
          <w:szCs w:val="24"/>
        </w:rPr>
        <w:t>000</w:t>
      </w:r>
    </w:p>
    <w:p w14:paraId="6F172EE7" w14:textId="73FB0E1B" w:rsidR="006F219F" w:rsidRDefault="006F219F" w:rsidP="00C8156B">
      <w:pPr>
        <w:pStyle w:val="ListParagraph"/>
        <w:numPr>
          <w:ilvl w:val="0"/>
          <w:numId w:val="6"/>
        </w:numPr>
        <w:rPr>
          <w:bCs/>
          <w:sz w:val="24"/>
          <w:szCs w:val="24"/>
        </w:rPr>
      </w:pPr>
      <w:r>
        <w:rPr>
          <w:bCs/>
          <w:sz w:val="24"/>
          <w:szCs w:val="24"/>
        </w:rPr>
        <w:t xml:space="preserve">Surviving Infants: </w:t>
      </w:r>
      <w:r w:rsidR="00C8156B" w:rsidRPr="00C8156B">
        <w:rPr>
          <w:bCs/>
          <w:sz w:val="24"/>
          <w:szCs w:val="24"/>
        </w:rPr>
        <w:t>1</w:t>
      </w:r>
      <w:r w:rsidR="00C8156B">
        <w:rPr>
          <w:bCs/>
          <w:sz w:val="24"/>
          <w:szCs w:val="24"/>
        </w:rPr>
        <w:t>,</w:t>
      </w:r>
      <w:r w:rsidR="00C8156B" w:rsidRPr="00C8156B">
        <w:rPr>
          <w:bCs/>
          <w:sz w:val="24"/>
          <w:szCs w:val="24"/>
        </w:rPr>
        <w:t>568</w:t>
      </w:r>
      <w:r w:rsidR="00C8156B">
        <w:rPr>
          <w:bCs/>
          <w:sz w:val="24"/>
          <w:szCs w:val="24"/>
        </w:rPr>
        <w:t>,</w:t>
      </w:r>
      <w:r w:rsidR="00C8156B" w:rsidRPr="00C8156B">
        <w:rPr>
          <w:bCs/>
          <w:sz w:val="24"/>
          <w:szCs w:val="24"/>
        </w:rPr>
        <w:t>000</w:t>
      </w:r>
    </w:p>
    <w:p w14:paraId="676F5923" w14:textId="77777777" w:rsidR="006F219F" w:rsidRDefault="006F219F" w:rsidP="006F219F">
      <w:pPr>
        <w:rPr>
          <w:b/>
          <w:bCs/>
          <w:sz w:val="32"/>
          <w:szCs w:val="32"/>
        </w:rPr>
      </w:pPr>
    </w:p>
    <w:p w14:paraId="35BB9245" w14:textId="77777777" w:rsidR="006F219F" w:rsidRDefault="006F219F" w:rsidP="006F219F">
      <w:pPr>
        <w:pStyle w:val="ListParagraph"/>
        <w:numPr>
          <w:ilvl w:val="0"/>
          <w:numId w:val="22"/>
        </w:numPr>
        <w:rPr>
          <w:b/>
          <w:bCs/>
          <w:sz w:val="24"/>
          <w:szCs w:val="24"/>
        </w:rPr>
      </w:pPr>
      <w:r>
        <w:rPr>
          <w:b/>
          <w:bCs/>
          <w:sz w:val="24"/>
          <w:szCs w:val="24"/>
        </w:rPr>
        <w:t>Polio</w:t>
      </w:r>
    </w:p>
    <w:p w14:paraId="77E732E3" w14:textId="77777777" w:rsidR="006F219F" w:rsidRDefault="006F219F" w:rsidP="006F219F">
      <w:pPr>
        <w:pStyle w:val="ListParagraph"/>
        <w:numPr>
          <w:ilvl w:val="0"/>
          <w:numId w:val="7"/>
        </w:numPr>
        <w:rPr>
          <w:b/>
          <w:bCs/>
          <w:sz w:val="24"/>
          <w:szCs w:val="24"/>
        </w:rPr>
      </w:pPr>
      <w:r>
        <w:rPr>
          <w:b/>
          <w:bCs/>
          <w:sz w:val="24"/>
          <w:szCs w:val="24"/>
        </w:rPr>
        <w:t xml:space="preserve">Transmission stopped in </w:t>
      </w:r>
      <w:r>
        <w:rPr>
          <w:b/>
          <w:bCs/>
          <w:sz w:val="24"/>
          <w:szCs w:val="24"/>
          <w:highlight w:val="yellow"/>
        </w:rPr>
        <w:t>year XX.</w:t>
      </w:r>
    </w:p>
    <w:p w14:paraId="7B9815CA" w14:textId="0ED595D2" w:rsidR="006F219F" w:rsidRDefault="006F219F" w:rsidP="006F219F">
      <w:pPr>
        <w:pStyle w:val="ListParagraph"/>
        <w:numPr>
          <w:ilvl w:val="0"/>
          <w:numId w:val="7"/>
        </w:numPr>
        <w:rPr>
          <w:b/>
          <w:bCs/>
          <w:sz w:val="24"/>
          <w:szCs w:val="24"/>
        </w:rPr>
      </w:pPr>
      <w:r>
        <w:rPr>
          <w:b/>
          <w:bCs/>
          <w:sz w:val="24"/>
          <w:szCs w:val="24"/>
        </w:rPr>
        <w:t xml:space="preserve">Eradication certified in </w:t>
      </w:r>
      <w:r w:rsidR="006D0B40">
        <w:rPr>
          <w:b/>
          <w:bCs/>
          <w:sz w:val="24"/>
          <w:szCs w:val="24"/>
        </w:rPr>
        <w:t>2006</w:t>
      </w:r>
    </w:p>
    <w:p w14:paraId="1488D2CF" w14:textId="77777777" w:rsidR="006F219F" w:rsidRDefault="006F219F" w:rsidP="006F219F">
      <w:pPr>
        <w:pStyle w:val="ListParagraph"/>
        <w:ind w:left="1080"/>
        <w:rPr>
          <w:b/>
          <w:bCs/>
          <w:sz w:val="24"/>
          <w:szCs w:val="24"/>
        </w:rPr>
      </w:pPr>
    </w:p>
    <w:p w14:paraId="600BFC61" w14:textId="77777777" w:rsidR="006F219F" w:rsidRDefault="006F219F" w:rsidP="006F219F">
      <w:pPr>
        <w:pStyle w:val="ListParagraph"/>
        <w:numPr>
          <w:ilvl w:val="0"/>
          <w:numId w:val="22"/>
        </w:numPr>
        <w:rPr>
          <w:b/>
          <w:bCs/>
          <w:sz w:val="24"/>
          <w:szCs w:val="24"/>
        </w:rPr>
      </w:pPr>
      <w:r>
        <w:rPr>
          <w:b/>
          <w:bCs/>
          <w:sz w:val="24"/>
          <w:szCs w:val="24"/>
        </w:rPr>
        <w:t>Measles and rubella</w:t>
      </w:r>
    </w:p>
    <w:p w14:paraId="46DE0362" w14:textId="60FF7CC6" w:rsidR="006F219F" w:rsidRDefault="00385AF1" w:rsidP="006F219F">
      <w:pPr>
        <w:rPr>
          <w:b/>
          <w:bCs/>
          <w:sz w:val="32"/>
          <w:szCs w:val="32"/>
        </w:rPr>
      </w:pPr>
      <w:r>
        <w:rPr>
          <w:b/>
          <w:bCs/>
          <w:noProof/>
          <w:sz w:val="32"/>
          <w:szCs w:val="32"/>
          <w:lang w:eastAsia="en-GB"/>
        </w:rPr>
        <w:drawing>
          <wp:inline distT="0" distB="0" distL="0" distR="0" wp14:anchorId="36FB2984" wp14:editId="5AA40277">
            <wp:extent cx="5724525" cy="3219450"/>
            <wp:effectExtent l="0" t="0" r="9525" b="0"/>
            <wp:docPr id="1" name="Picture 1" descr="Y:\GVAP\Priority_countries\UGAMCV1_MCV2_MEAS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GVAP\Priority_countries\UGAMCV1_MCV2_MEASL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E34A0E4" w14:textId="77777777" w:rsidR="006F219F" w:rsidRDefault="006F219F" w:rsidP="006F219F">
      <w:pPr>
        <w:rPr>
          <w:b/>
        </w:rPr>
      </w:pPr>
    </w:p>
    <w:p w14:paraId="540D1FF2" w14:textId="77777777" w:rsidR="006F219F" w:rsidRDefault="006F219F" w:rsidP="006F219F">
      <w:pPr>
        <w:rPr>
          <w:b/>
        </w:rPr>
      </w:pPr>
    </w:p>
    <w:p w14:paraId="168F6DF1" w14:textId="77777777" w:rsidR="006F219F" w:rsidRDefault="006F219F" w:rsidP="006F219F">
      <w:pPr>
        <w:rPr>
          <w:b/>
        </w:rPr>
      </w:pPr>
    </w:p>
    <w:p w14:paraId="17B51F41" w14:textId="77777777" w:rsidR="00385AF1" w:rsidRDefault="006F219F" w:rsidP="00385AF1">
      <w:pPr>
        <w:rPr>
          <w:b/>
        </w:rPr>
      </w:pPr>
      <w:r>
        <w:rPr>
          <w:b/>
        </w:rPr>
        <w:lastRenderedPageBreak/>
        <w:t>Table XX: SIA activities planned in 2016-2017</w:t>
      </w:r>
    </w:p>
    <w:tbl>
      <w:tblPr>
        <w:tblStyle w:val="TableGrid"/>
        <w:tblW w:w="9630" w:type="dxa"/>
        <w:tblInd w:w="-162" w:type="dxa"/>
        <w:tblLook w:val="04A0" w:firstRow="1" w:lastRow="0" w:firstColumn="1" w:lastColumn="0" w:noHBand="0" w:noVBand="1"/>
      </w:tblPr>
      <w:tblGrid>
        <w:gridCol w:w="975"/>
        <w:gridCol w:w="1358"/>
        <w:gridCol w:w="822"/>
        <w:gridCol w:w="1311"/>
        <w:gridCol w:w="1278"/>
        <w:gridCol w:w="917"/>
        <w:gridCol w:w="1053"/>
        <w:gridCol w:w="942"/>
        <w:gridCol w:w="1218"/>
      </w:tblGrid>
      <w:tr w:rsidR="00385AF1" w:rsidRPr="006D0B40" w14:paraId="77371DF7" w14:textId="77777777" w:rsidTr="006D0B40">
        <w:trPr>
          <w:trHeight w:val="255"/>
        </w:trPr>
        <w:tc>
          <w:tcPr>
            <w:tcW w:w="975" w:type="dxa"/>
            <w:noWrap/>
            <w:hideMark/>
          </w:tcPr>
          <w:p w14:paraId="40DA11CB" w14:textId="77777777" w:rsidR="00385AF1" w:rsidRPr="006D0B40" w:rsidRDefault="00385AF1" w:rsidP="006D0B40">
            <w:pPr>
              <w:jc w:val="center"/>
              <w:rPr>
                <w:b/>
              </w:rPr>
            </w:pPr>
            <w:r w:rsidRPr="006D0B40">
              <w:rPr>
                <w:b/>
              </w:rPr>
              <w:t>Activity</w:t>
            </w:r>
          </w:p>
        </w:tc>
        <w:tc>
          <w:tcPr>
            <w:tcW w:w="1262" w:type="dxa"/>
            <w:noWrap/>
            <w:hideMark/>
          </w:tcPr>
          <w:p w14:paraId="08E96B78" w14:textId="77777777" w:rsidR="00385AF1" w:rsidRPr="006D0B40" w:rsidRDefault="00385AF1" w:rsidP="006D0B40">
            <w:pPr>
              <w:jc w:val="center"/>
              <w:rPr>
                <w:b/>
              </w:rPr>
            </w:pPr>
            <w:r w:rsidRPr="006D0B40">
              <w:rPr>
                <w:b/>
              </w:rPr>
              <w:t>Intervention</w:t>
            </w:r>
          </w:p>
        </w:tc>
        <w:tc>
          <w:tcPr>
            <w:tcW w:w="822" w:type="dxa"/>
            <w:noWrap/>
            <w:hideMark/>
          </w:tcPr>
          <w:p w14:paraId="7DCCA272" w14:textId="77777777" w:rsidR="00385AF1" w:rsidRPr="006D0B40" w:rsidRDefault="00385AF1" w:rsidP="006D0B40">
            <w:pPr>
              <w:jc w:val="center"/>
              <w:rPr>
                <w:b/>
              </w:rPr>
            </w:pPr>
            <w:r w:rsidRPr="006D0B40">
              <w:rPr>
                <w:b/>
              </w:rPr>
              <w:t>Year</w:t>
            </w:r>
          </w:p>
        </w:tc>
        <w:tc>
          <w:tcPr>
            <w:tcW w:w="1311" w:type="dxa"/>
            <w:noWrap/>
            <w:hideMark/>
          </w:tcPr>
          <w:p w14:paraId="2E80F709" w14:textId="0E92FBC1" w:rsidR="00385AF1" w:rsidRPr="006D0B40" w:rsidRDefault="00385AF1" w:rsidP="006D0B40">
            <w:pPr>
              <w:jc w:val="center"/>
              <w:rPr>
                <w:b/>
              </w:rPr>
            </w:pPr>
            <w:r w:rsidRPr="006D0B40">
              <w:rPr>
                <w:b/>
              </w:rPr>
              <w:t>Start</w:t>
            </w:r>
            <w:r w:rsidR="006D0B40" w:rsidRPr="006D0B40">
              <w:rPr>
                <w:b/>
              </w:rPr>
              <w:t xml:space="preserve"> </w:t>
            </w:r>
            <w:r w:rsidRPr="006D0B40">
              <w:rPr>
                <w:b/>
              </w:rPr>
              <w:t>Date</w:t>
            </w:r>
          </w:p>
        </w:tc>
        <w:tc>
          <w:tcPr>
            <w:tcW w:w="1215" w:type="dxa"/>
            <w:noWrap/>
            <w:hideMark/>
          </w:tcPr>
          <w:p w14:paraId="2491E545" w14:textId="37D0C4D9" w:rsidR="00385AF1" w:rsidRPr="006D0B40" w:rsidRDefault="00385AF1" w:rsidP="006D0B40">
            <w:pPr>
              <w:jc w:val="center"/>
              <w:rPr>
                <w:b/>
              </w:rPr>
            </w:pPr>
            <w:r w:rsidRPr="006D0B40">
              <w:rPr>
                <w:b/>
              </w:rPr>
              <w:t>End</w:t>
            </w:r>
            <w:r w:rsidR="006D0B40" w:rsidRPr="006D0B40">
              <w:rPr>
                <w:b/>
              </w:rPr>
              <w:t xml:space="preserve"> </w:t>
            </w:r>
            <w:r w:rsidRPr="006D0B40">
              <w:rPr>
                <w:b/>
              </w:rPr>
              <w:t>Date</w:t>
            </w:r>
          </w:p>
        </w:tc>
        <w:tc>
          <w:tcPr>
            <w:tcW w:w="917" w:type="dxa"/>
            <w:noWrap/>
            <w:hideMark/>
          </w:tcPr>
          <w:p w14:paraId="0C15491C" w14:textId="5F1C9957" w:rsidR="00385AF1" w:rsidRPr="006D0B40" w:rsidRDefault="00385AF1" w:rsidP="006D0B40">
            <w:pPr>
              <w:jc w:val="center"/>
              <w:rPr>
                <w:b/>
              </w:rPr>
            </w:pPr>
            <w:r w:rsidRPr="006D0B40">
              <w:rPr>
                <w:b/>
              </w:rPr>
              <w:t>Age</w:t>
            </w:r>
            <w:r w:rsidR="006D0B40" w:rsidRPr="006D0B40">
              <w:rPr>
                <w:b/>
              </w:rPr>
              <w:t xml:space="preserve"> </w:t>
            </w:r>
            <w:r w:rsidRPr="006D0B40">
              <w:rPr>
                <w:b/>
              </w:rPr>
              <w:t>Group</w:t>
            </w:r>
          </w:p>
        </w:tc>
        <w:tc>
          <w:tcPr>
            <w:tcW w:w="1053" w:type="dxa"/>
            <w:noWrap/>
            <w:hideMark/>
          </w:tcPr>
          <w:p w14:paraId="27A25DC3" w14:textId="77777777" w:rsidR="00385AF1" w:rsidRPr="006D0B40" w:rsidRDefault="00385AF1" w:rsidP="006D0B40">
            <w:pPr>
              <w:jc w:val="center"/>
              <w:rPr>
                <w:b/>
              </w:rPr>
            </w:pPr>
            <w:r w:rsidRPr="006D0B40">
              <w:rPr>
                <w:b/>
              </w:rPr>
              <w:t>Extent</w:t>
            </w:r>
          </w:p>
        </w:tc>
        <w:tc>
          <w:tcPr>
            <w:tcW w:w="899" w:type="dxa"/>
            <w:noWrap/>
            <w:hideMark/>
          </w:tcPr>
          <w:p w14:paraId="1AF3CA39" w14:textId="77777777" w:rsidR="00385AF1" w:rsidRPr="006D0B40" w:rsidRDefault="00385AF1" w:rsidP="006D0B40">
            <w:pPr>
              <w:jc w:val="center"/>
              <w:rPr>
                <w:b/>
              </w:rPr>
            </w:pPr>
            <w:r w:rsidRPr="006D0B40">
              <w:rPr>
                <w:b/>
              </w:rPr>
              <w:t>Status</w:t>
            </w:r>
          </w:p>
        </w:tc>
        <w:tc>
          <w:tcPr>
            <w:tcW w:w="1176" w:type="dxa"/>
            <w:noWrap/>
            <w:hideMark/>
          </w:tcPr>
          <w:p w14:paraId="15A1B205" w14:textId="0D0E1CCA" w:rsidR="00385AF1" w:rsidRPr="006D0B40" w:rsidRDefault="00385AF1" w:rsidP="006D0B40">
            <w:pPr>
              <w:jc w:val="center"/>
              <w:rPr>
                <w:b/>
              </w:rPr>
            </w:pPr>
            <w:r w:rsidRPr="006D0B40">
              <w:rPr>
                <w:b/>
              </w:rPr>
              <w:t>Target</w:t>
            </w:r>
            <w:r w:rsidR="006D0B40" w:rsidRPr="006D0B40">
              <w:rPr>
                <w:b/>
              </w:rPr>
              <w:t xml:space="preserve"> population</w:t>
            </w:r>
          </w:p>
        </w:tc>
      </w:tr>
      <w:tr w:rsidR="00385AF1" w:rsidRPr="00385AF1" w14:paraId="446C3340" w14:textId="77777777" w:rsidTr="006D0B40">
        <w:trPr>
          <w:trHeight w:val="255"/>
        </w:trPr>
        <w:tc>
          <w:tcPr>
            <w:tcW w:w="975" w:type="dxa"/>
            <w:noWrap/>
            <w:hideMark/>
          </w:tcPr>
          <w:p w14:paraId="188576C2" w14:textId="77777777" w:rsidR="00385AF1" w:rsidRPr="00385AF1" w:rsidRDefault="00385AF1" w:rsidP="00385AF1">
            <w:r w:rsidRPr="00385AF1">
              <w:t>SNID</w:t>
            </w:r>
          </w:p>
        </w:tc>
        <w:tc>
          <w:tcPr>
            <w:tcW w:w="1262" w:type="dxa"/>
            <w:noWrap/>
            <w:hideMark/>
          </w:tcPr>
          <w:p w14:paraId="5329A4DA" w14:textId="77777777" w:rsidR="00385AF1" w:rsidRPr="00385AF1" w:rsidRDefault="00385AF1" w:rsidP="00385AF1">
            <w:r w:rsidRPr="00385AF1">
              <w:t>tOPV</w:t>
            </w:r>
          </w:p>
        </w:tc>
        <w:tc>
          <w:tcPr>
            <w:tcW w:w="822" w:type="dxa"/>
            <w:noWrap/>
            <w:hideMark/>
          </w:tcPr>
          <w:p w14:paraId="7FA617C2" w14:textId="77777777" w:rsidR="00385AF1" w:rsidRPr="00385AF1" w:rsidRDefault="00385AF1" w:rsidP="00385AF1">
            <w:r w:rsidRPr="00385AF1">
              <w:t>2016</w:t>
            </w:r>
          </w:p>
        </w:tc>
        <w:tc>
          <w:tcPr>
            <w:tcW w:w="1311" w:type="dxa"/>
            <w:noWrap/>
            <w:hideMark/>
          </w:tcPr>
          <w:p w14:paraId="21EA6224" w14:textId="77777777" w:rsidR="00385AF1" w:rsidRPr="00385AF1" w:rsidRDefault="00385AF1" w:rsidP="00385AF1">
            <w:r w:rsidRPr="00385AF1">
              <w:t>23/01/2016</w:t>
            </w:r>
          </w:p>
        </w:tc>
        <w:tc>
          <w:tcPr>
            <w:tcW w:w="1215" w:type="dxa"/>
            <w:noWrap/>
            <w:hideMark/>
          </w:tcPr>
          <w:p w14:paraId="37C3D1E0" w14:textId="77777777" w:rsidR="00385AF1" w:rsidRPr="00385AF1" w:rsidRDefault="00385AF1" w:rsidP="00385AF1">
            <w:r w:rsidRPr="00385AF1">
              <w:t>25/01/2016</w:t>
            </w:r>
          </w:p>
        </w:tc>
        <w:tc>
          <w:tcPr>
            <w:tcW w:w="917" w:type="dxa"/>
            <w:noWrap/>
            <w:hideMark/>
          </w:tcPr>
          <w:p w14:paraId="6E574D32" w14:textId="77777777" w:rsidR="00385AF1" w:rsidRPr="00385AF1" w:rsidRDefault="00385AF1" w:rsidP="00385AF1">
            <w:r w:rsidRPr="00385AF1">
              <w:t>0 to 5 years</w:t>
            </w:r>
          </w:p>
        </w:tc>
        <w:tc>
          <w:tcPr>
            <w:tcW w:w="1053" w:type="dxa"/>
            <w:noWrap/>
            <w:hideMark/>
          </w:tcPr>
          <w:p w14:paraId="26397AAA" w14:textId="77777777" w:rsidR="00385AF1" w:rsidRPr="00385AF1" w:rsidRDefault="00385AF1" w:rsidP="00385AF1">
            <w:r w:rsidRPr="00385AF1">
              <w:t xml:space="preserve"> Sub-National</w:t>
            </w:r>
          </w:p>
        </w:tc>
        <w:tc>
          <w:tcPr>
            <w:tcW w:w="899" w:type="dxa"/>
            <w:noWrap/>
            <w:hideMark/>
          </w:tcPr>
          <w:p w14:paraId="06239D35" w14:textId="77777777" w:rsidR="00385AF1" w:rsidRPr="00385AF1" w:rsidRDefault="00385AF1" w:rsidP="00385AF1">
            <w:r w:rsidRPr="00385AF1">
              <w:t>Planned</w:t>
            </w:r>
          </w:p>
        </w:tc>
        <w:tc>
          <w:tcPr>
            <w:tcW w:w="1176" w:type="dxa"/>
            <w:noWrap/>
            <w:hideMark/>
          </w:tcPr>
          <w:p w14:paraId="1F52BEBE" w14:textId="6A0375F6" w:rsidR="00385AF1" w:rsidRPr="00385AF1" w:rsidRDefault="00385AF1" w:rsidP="00385AF1">
            <w:r w:rsidRPr="00385AF1">
              <w:t>2</w:t>
            </w:r>
            <w:r w:rsidR="006D0B40">
              <w:t>,</w:t>
            </w:r>
            <w:r w:rsidRPr="00385AF1">
              <w:t>540</w:t>
            </w:r>
            <w:r w:rsidR="006D0B40">
              <w:t>,</w:t>
            </w:r>
            <w:r w:rsidRPr="00385AF1">
              <w:t>476</w:t>
            </w:r>
          </w:p>
        </w:tc>
      </w:tr>
      <w:tr w:rsidR="00385AF1" w:rsidRPr="00385AF1" w14:paraId="6D5B3E4D" w14:textId="77777777" w:rsidTr="006D0B40">
        <w:trPr>
          <w:trHeight w:val="255"/>
        </w:trPr>
        <w:tc>
          <w:tcPr>
            <w:tcW w:w="975" w:type="dxa"/>
            <w:noWrap/>
            <w:hideMark/>
          </w:tcPr>
          <w:p w14:paraId="05F6E8E2" w14:textId="77777777" w:rsidR="00385AF1" w:rsidRPr="00385AF1" w:rsidRDefault="00385AF1" w:rsidP="00385AF1">
            <w:r w:rsidRPr="00385AF1">
              <w:t>NID</w:t>
            </w:r>
          </w:p>
        </w:tc>
        <w:tc>
          <w:tcPr>
            <w:tcW w:w="1262" w:type="dxa"/>
            <w:noWrap/>
            <w:hideMark/>
          </w:tcPr>
          <w:p w14:paraId="6C50D647" w14:textId="77777777" w:rsidR="00385AF1" w:rsidRPr="00385AF1" w:rsidRDefault="00385AF1" w:rsidP="00385AF1">
            <w:r w:rsidRPr="00385AF1">
              <w:t>tOPV</w:t>
            </w:r>
          </w:p>
        </w:tc>
        <w:tc>
          <w:tcPr>
            <w:tcW w:w="822" w:type="dxa"/>
            <w:noWrap/>
            <w:hideMark/>
          </w:tcPr>
          <w:p w14:paraId="74395A20" w14:textId="77777777" w:rsidR="00385AF1" w:rsidRPr="00385AF1" w:rsidRDefault="00385AF1" w:rsidP="00385AF1">
            <w:r w:rsidRPr="00385AF1">
              <w:t>2016</w:t>
            </w:r>
          </w:p>
        </w:tc>
        <w:tc>
          <w:tcPr>
            <w:tcW w:w="1311" w:type="dxa"/>
            <w:noWrap/>
            <w:hideMark/>
          </w:tcPr>
          <w:p w14:paraId="574372E3" w14:textId="77777777" w:rsidR="00385AF1" w:rsidRPr="00385AF1" w:rsidRDefault="00385AF1" w:rsidP="00385AF1">
            <w:r w:rsidRPr="00385AF1">
              <w:t>01/04/2016</w:t>
            </w:r>
          </w:p>
        </w:tc>
        <w:tc>
          <w:tcPr>
            <w:tcW w:w="1215" w:type="dxa"/>
            <w:noWrap/>
            <w:hideMark/>
          </w:tcPr>
          <w:p w14:paraId="519B52A5" w14:textId="77777777" w:rsidR="00385AF1" w:rsidRPr="00385AF1" w:rsidRDefault="00385AF1" w:rsidP="00385AF1">
            <w:r w:rsidRPr="00385AF1">
              <w:t>03/04/2016</w:t>
            </w:r>
          </w:p>
        </w:tc>
        <w:tc>
          <w:tcPr>
            <w:tcW w:w="917" w:type="dxa"/>
            <w:noWrap/>
            <w:hideMark/>
          </w:tcPr>
          <w:p w14:paraId="4EBE5829" w14:textId="77777777" w:rsidR="00385AF1" w:rsidRPr="00385AF1" w:rsidRDefault="00385AF1" w:rsidP="00385AF1">
            <w:r w:rsidRPr="00385AF1">
              <w:t>0 to 5 years</w:t>
            </w:r>
          </w:p>
        </w:tc>
        <w:tc>
          <w:tcPr>
            <w:tcW w:w="1053" w:type="dxa"/>
            <w:noWrap/>
            <w:hideMark/>
          </w:tcPr>
          <w:p w14:paraId="7748FD06" w14:textId="77777777" w:rsidR="00385AF1" w:rsidRPr="00385AF1" w:rsidRDefault="00385AF1" w:rsidP="00385AF1">
            <w:r w:rsidRPr="00385AF1">
              <w:t>National</w:t>
            </w:r>
          </w:p>
        </w:tc>
        <w:tc>
          <w:tcPr>
            <w:tcW w:w="899" w:type="dxa"/>
            <w:noWrap/>
            <w:hideMark/>
          </w:tcPr>
          <w:p w14:paraId="461FD11B" w14:textId="77777777" w:rsidR="00385AF1" w:rsidRPr="00385AF1" w:rsidRDefault="00385AF1" w:rsidP="00385AF1">
            <w:r w:rsidRPr="00385AF1">
              <w:t>Planned</w:t>
            </w:r>
          </w:p>
        </w:tc>
        <w:tc>
          <w:tcPr>
            <w:tcW w:w="1176" w:type="dxa"/>
            <w:noWrap/>
            <w:hideMark/>
          </w:tcPr>
          <w:p w14:paraId="4DA5D14C" w14:textId="76262FBA" w:rsidR="00385AF1" w:rsidRPr="00385AF1" w:rsidRDefault="00385AF1" w:rsidP="00385AF1">
            <w:r w:rsidRPr="00385AF1">
              <w:t>8</w:t>
            </w:r>
            <w:r w:rsidR="006D0B40">
              <w:t>,</w:t>
            </w:r>
            <w:r w:rsidRPr="00385AF1">
              <w:t>092</w:t>
            </w:r>
            <w:r w:rsidR="006D0B40">
              <w:t>,</w:t>
            </w:r>
            <w:r w:rsidRPr="00385AF1">
              <w:t>606</w:t>
            </w:r>
          </w:p>
        </w:tc>
      </w:tr>
      <w:tr w:rsidR="00385AF1" w:rsidRPr="00385AF1" w14:paraId="1E853F56" w14:textId="77777777" w:rsidTr="006D0B40">
        <w:trPr>
          <w:trHeight w:val="255"/>
        </w:trPr>
        <w:tc>
          <w:tcPr>
            <w:tcW w:w="975" w:type="dxa"/>
            <w:noWrap/>
            <w:hideMark/>
          </w:tcPr>
          <w:p w14:paraId="60720D2D" w14:textId="77777777" w:rsidR="00385AF1" w:rsidRPr="00385AF1" w:rsidRDefault="00385AF1" w:rsidP="00385AF1">
            <w:r w:rsidRPr="00385AF1">
              <w:t>SNID</w:t>
            </w:r>
          </w:p>
        </w:tc>
        <w:tc>
          <w:tcPr>
            <w:tcW w:w="1262" w:type="dxa"/>
            <w:noWrap/>
            <w:hideMark/>
          </w:tcPr>
          <w:p w14:paraId="12706545" w14:textId="77777777" w:rsidR="00385AF1" w:rsidRPr="00385AF1" w:rsidRDefault="00385AF1" w:rsidP="00385AF1">
            <w:r w:rsidRPr="00385AF1">
              <w:t>tOPV</w:t>
            </w:r>
          </w:p>
        </w:tc>
        <w:tc>
          <w:tcPr>
            <w:tcW w:w="822" w:type="dxa"/>
            <w:noWrap/>
            <w:hideMark/>
          </w:tcPr>
          <w:p w14:paraId="7CE9CD72" w14:textId="77777777" w:rsidR="00385AF1" w:rsidRPr="00385AF1" w:rsidRDefault="00385AF1" w:rsidP="00385AF1">
            <w:r w:rsidRPr="00385AF1">
              <w:t>2016</w:t>
            </w:r>
          </w:p>
        </w:tc>
        <w:tc>
          <w:tcPr>
            <w:tcW w:w="1311" w:type="dxa"/>
            <w:noWrap/>
            <w:hideMark/>
          </w:tcPr>
          <w:p w14:paraId="307B9643" w14:textId="77777777" w:rsidR="00385AF1" w:rsidRPr="00385AF1" w:rsidRDefault="00385AF1" w:rsidP="00385AF1">
            <w:r w:rsidRPr="00385AF1">
              <w:t>23/04/2016</w:t>
            </w:r>
          </w:p>
        </w:tc>
        <w:tc>
          <w:tcPr>
            <w:tcW w:w="1215" w:type="dxa"/>
            <w:noWrap/>
            <w:hideMark/>
          </w:tcPr>
          <w:p w14:paraId="104047F5" w14:textId="77777777" w:rsidR="00385AF1" w:rsidRPr="00385AF1" w:rsidRDefault="00385AF1" w:rsidP="00385AF1">
            <w:r w:rsidRPr="00385AF1">
              <w:t>25/04/2016</w:t>
            </w:r>
          </w:p>
        </w:tc>
        <w:tc>
          <w:tcPr>
            <w:tcW w:w="917" w:type="dxa"/>
            <w:noWrap/>
            <w:hideMark/>
          </w:tcPr>
          <w:p w14:paraId="0D153DA6" w14:textId="77777777" w:rsidR="00385AF1" w:rsidRPr="00385AF1" w:rsidRDefault="00385AF1" w:rsidP="00385AF1">
            <w:r w:rsidRPr="00385AF1">
              <w:t>0 to 5 years</w:t>
            </w:r>
          </w:p>
        </w:tc>
        <w:tc>
          <w:tcPr>
            <w:tcW w:w="1053" w:type="dxa"/>
            <w:noWrap/>
            <w:hideMark/>
          </w:tcPr>
          <w:p w14:paraId="02EAD343" w14:textId="77777777" w:rsidR="00385AF1" w:rsidRPr="00385AF1" w:rsidRDefault="00385AF1" w:rsidP="00385AF1">
            <w:r w:rsidRPr="00385AF1">
              <w:t xml:space="preserve"> Sub-National</w:t>
            </w:r>
          </w:p>
        </w:tc>
        <w:tc>
          <w:tcPr>
            <w:tcW w:w="899" w:type="dxa"/>
            <w:noWrap/>
            <w:hideMark/>
          </w:tcPr>
          <w:p w14:paraId="05B76F89" w14:textId="77777777" w:rsidR="00385AF1" w:rsidRPr="00385AF1" w:rsidRDefault="00385AF1" w:rsidP="00385AF1">
            <w:r w:rsidRPr="00385AF1">
              <w:t>Planned</w:t>
            </w:r>
          </w:p>
        </w:tc>
        <w:tc>
          <w:tcPr>
            <w:tcW w:w="1176" w:type="dxa"/>
            <w:noWrap/>
            <w:hideMark/>
          </w:tcPr>
          <w:p w14:paraId="693E851B" w14:textId="106C6070" w:rsidR="00385AF1" w:rsidRPr="00385AF1" w:rsidRDefault="00385AF1" w:rsidP="00385AF1">
            <w:r w:rsidRPr="00385AF1">
              <w:t>4</w:t>
            </w:r>
            <w:r w:rsidR="006D0B40">
              <w:t>,</w:t>
            </w:r>
            <w:r w:rsidRPr="00385AF1">
              <w:t>046</w:t>
            </w:r>
            <w:r w:rsidR="006D0B40">
              <w:t>,</w:t>
            </w:r>
            <w:r w:rsidRPr="00385AF1">
              <w:t>303</w:t>
            </w:r>
          </w:p>
        </w:tc>
      </w:tr>
    </w:tbl>
    <w:p w14:paraId="1225E9C8" w14:textId="1A7CBE48" w:rsidR="006F219F" w:rsidRDefault="006F219F" w:rsidP="00385AF1">
      <w:r>
        <w:t>Source: WHO/IVB Database as at 01 July 2016</w:t>
      </w:r>
    </w:p>
    <w:p w14:paraId="53866AC2" w14:textId="77777777" w:rsidR="006F219F" w:rsidRDefault="006F219F" w:rsidP="006F219F"/>
    <w:p w14:paraId="66BA6ACB" w14:textId="4DB45828" w:rsidR="006F219F" w:rsidRDefault="006F219F" w:rsidP="00385AF1">
      <w:pPr>
        <w:pStyle w:val="ListParagraph"/>
        <w:numPr>
          <w:ilvl w:val="0"/>
          <w:numId w:val="22"/>
        </w:numPr>
      </w:pPr>
      <w:r>
        <w:rPr>
          <w:b/>
          <w:bCs/>
        </w:rPr>
        <w:t xml:space="preserve">MNT </w:t>
      </w:r>
      <w:r w:rsidRPr="00E00963">
        <w:rPr>
          <w:b/>
          <w:bCs/>
        </w:rPr>
        <w:t>eliminated</w:t>
      </w:r>
      <w:r>
        <w:rPr>
          <w:b/>
          <w:bCs/>
        </w:rPr>
        <w:t xml:space="preserve"> </w:t>
      </w:r>
      <w:r w:rsidR="00385AF1">
        <w:rPr>
          <w:b/>
          <w:bCs/>
        </w:rPr>
        <w:t>and elimination validated in 2011</w:t>
      </w:r>
      <w:r>
        <w:rPr>
          <w:b/>
          <w:bCs/>
        </w:rPr>
        <w:t>.</w:t>
      </w:r>
      <w:r>
        <w:t xml:space="preserve"> </w:t>
      </w:r>
    </w:p>
    <w:p w14:paraId="189FD12E" w14:textId="77777777" w:rsidR="006F219F" w:rsidRDefault="006F219F" w:rsidP="006F219F">
      <w:pPr>
        <w:pStyle w:val="ListParagraph"/>
      </w:pPr>
    </w:p>
    <w:p w14:paraId="4628869C" w14:textId="77777777" w:rsidR="006F219F" w:rsidRDefault="006F219F" w:rsidP="006F219F">
      <w:pPr>
        <w:pStyle w:val="ListParagraph"/>
        <w:numPr>
          <w:ilvl w:val="0"/>
          <w:numId w:val="22"/>
        </w:numPr>
        <w:rPr>
          <w:b/>
          <w:bCs/>
        </w:rPr>
      </w:pPr>
      <w:r>
        <w:rPr>
          <w:b/>
          <w:bCs/>
        </w:rPr>
        <w:t>Coverage and Equity</w:t>
      </w:r>
    </w:p>
    <w:p w14:paraId="1BC0F1A8" w14:textId="47E5A2B4" w:rsidR="006F219F" w:rsidRDefault="006F219F" w:rsidP="00097B01">
      <w:pPr>
        <w:rPr>
          <w:b/>
          <w:bCs/>
        </w:rPr>
      </w:pPr>
      <w:r>
        <w:rPr>
          <w:b/>
          <w:bCs/>
        </w:rPr>
        <w:t xml:space="preserve">Table XX: Reported DTPCV doses administered &amp; coverage, </w:t>
      </w:r>
      <w:r w:rsidR="00097B01">
        <w:rPr>
          <w:b/>
          <w:bCs/>
        </w:rPr>
        <w:t>Uganda</w:t>
      </w:r>
      <w:r>
        <w:rPr>
          <w:b/>
          <w:bCs/>
        </w:rPr>
        <w:t>, 2000-2015</w:t>
      </w:r>
    </w:p>
    <w:p w14:paraId="54036B7C" w14:textId="3E7C94B0" w:rsidR="006F219F" w:rsidRDefault="00385AF1" w:rsidP="006F219F">
      <w:r>
        <w:rPr>
          <w:noProof/>
          <w:lang w:eastAsia="en-GB"/>
        </w:rPr>
        <w:drawing>
          <wp:inline distT="0" distB="0" distL="0" distR="0" wp14:anchorId="79BF5C28" wp14:editId="519481F5">
            <wp:extent cx="6180318"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96504" cy="2196488"/>
                    </a:xfrm>
                    <a:prstGeom prst="rect">
                      <a:avLst/>
                    </a:prstGeom>
                    <a:noFill/>
                  </pic:spPr>
                </pic:pic>
              </a:graphicData>
            </a:graphic>
          </wp:inline>
        </w:drawing>
      </w:r>
    </w:p>
    <w:p w14:paraId="223F4964" w14:textId="77777777" w:rsidR="006F219F" w:rsidRDefault="006F219F" w:rsidP="006F219F">
      <w:r>
        <w:t>* COE: country Official Estimates</w:t>
      </w:r>
    </w:p>
    <w:p w14:paraId="3108EFF6" w14:textId="0F548473" w:rsidR="00E935C8" w:rsidRPr="00B775FA" w:rsidRDefault="00E935C8" w:rsidP="006D0B40">
      <w:pPr>
        <w:spacing w:after="0"/>
      </w:pPr>
      <w:r w:rsidRPr="00B775FA">
        <w:rPr>
          <w:lang w:val="en-US"/>
        </w:rPr>
        <w:t>Source:</w:t>
      </w:r>
      <w:r w:rsidR="006D0B40">
        <w:rPr>
          <w:lang w:val="en-US"/>
        </w:rPr>
        <w:t xml:space="preserve"> </w:t>
      </w:r>
      <w:r w:rsidRPr="00B775FA">
        <w:rPr>
          <w:lang w:val="en-US"/>
        </w:rPr>
        <w:t xml:space="preserve">WHO/IVB database, data reported to WHO by member states as of </w:t>
      </w:r>
      <w:r>
        <w:rPr>
          <w:lang w:val="en-US"/>
        </w:rPr>
        <w:t>1 July 2016</w:t>
      </w:r>
    </w:p>
    <w:p w14:paraId="3EEA875C" w14:textId="77777777" w:rsidR="00E935C8" w:rsidRPr="00B775FA" w:rsidRDefault="00E935C8" w:rsidP="006D0B40">
      <w:pPr>
        <w:spacing w:after="0"/>
      </w:pPr>
      <w:r w:rsidRPr="00B775FA">
        <w:rPr>
          <w:lang w:val="en-US"/>
        </w:rPr>
        <w:t>WHO/UNICEF national coverage estimates, 2014 revision, data as of July 2015</w:t>
      </w:r>
    </w:p>
    <w:p w14:paraId="70EF56E5" w14:textId="77777777" w:rsidR="006F219F" w:rsidRDefault="006F219F" w:rsidP="006F219F"/>
    <w:p w14:paraId="32E14DBD" w14:textId="77777777" w:rsidR="006D0B40" w:rsidRDefault="006D0B40" w:rsidP="006F219F"/>
    <w:p w14:paraId="08702B33" w14:textId="77777777" w:rsidR="006D0B40" w:rsidRDefault="006D0B40" w:rsidP="006F219F"/>
    <w:p w14:paraId="5235E758" w14:textId="77777777" w:rsidR="006D0B40" w:rsidRDefault="006D0B40" w:rsidP="006F219F"/>
    <w:p w14:paraId="78F8EE10" w14:textId="77777777" w:rsidR="006D0B40" w:rsidRDefault="006D0B40" w:rsidP="006F219F"/>
    <w:p w14:paraId="00D1C684" w14:textId="77777777" w:rsidR="006D0B40" w:rsidRDefault="006D0B40" w:rsidP="006F219F"/>
    <w:p w14:paraId="0AB95C3F" w14:textId="77777777" w:rsidR="006D0B40" w:rsidRDefault="006D0B40" w:rsidP="006F219F"/>
    <w:p w14:paraId="28E579AB" w14:textId="7F276F6E" w:rsidR="006F219F" w:rsidRDefault="006F219F" w:rsidP="006F219F">
      <w:pPr>
        <w:rPr>
          <w:noProof/>
          <w:lang w:eastAsia="zh-CN"/>
        </w:rPr>
      </w:pPr>
      <w:r>
        <w:rPr>
          <w:b/>
        </w:rPr>
        <w:lastRenderedPageBreak/>
        <w:t xml:space="preserve">Table XX: Percentage of district achieving &lt;50%; 50-79% and </w:t>
      </w:r>
      <w:r>
        <w:rPr>
          <w:rFonts w:cstheme="minorHAnsi"/>
          <w:b/>
        </w:rPr>
        <w:t>≥</w:t>
      </w:r>
      <w:r>
        <w:rPr>
          <w:b/>
        </w:rPr>
        <w:t>80% coverage, 2000-2015</w:t>
      </w:r>
      <w:r w:rsidR="006D0B40">
        <w:rPr>
          <w:b/>
        </w:rPr>
        <w:t>, administrative data</w:t>
      </w:r>
    </w:p>
    <w:p w14:paraId="3D18B2D8" w14:textId="0850D580" w:rsidR="00097B01" w:rsidRDefault="00097B01" w:rsidP="006F219F">
      <w:pPr>
        <w:rPr>
          <w:b/>
        </w:rPr>
      </w:pPr>
      <w:r>
        <w:rPr>
          <w:noProof/>
          <w:lang w:eastAsia="en-GB"/>
        </w:rPr>
        <w:drawing>
          <wp:inline distT="0" distB="0" distL="0" distR="0" wp14:anchorId="6FA37F95" wp14:editId="22E7C8FD">
            <wp:extent cx="5568999" cy="4179066"/>
            <wp:effectExtent l="19050" t="19050" r="12700" b="12065"/>
            <wp:docPr id="4" name="Picture 4" descr="Y:\GVAP\Priority_countries\U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GVAP\Priority_countries\UG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59" cy="4181437"/>
                    </a:xfrm>
                    <a:prstGeom prst="rect">
                      <a:avLst/>
                    </a:prstGeom>
                    <a:noFill/>
                    <a:ln>
                      <a:solidFill>
                        <a:schemeClr val="tx1"/>
                      </a:solidFill>
                    </a:ln>
                  </pic:spPr>
                </pic:pic>
              </a:graphicData>
            </a:graphic>
          </wp:inline>
        </w:drawing>
      </w:r>
    </w:p>
    <w:p w14:paraId="06794CF2" w14:textId="28C1C0A3" w:rsidR="006F219F" w:rsidRDefault="006D0B40" w:rsidP="006F219F">
      <w:r w:rsidRPr="006D0B40">
        <w:rPr>
          <w:highlight w:val="yellow"/>
        </w:rPr>
        <w:t>Note to Kamel: These administrative data aren’t credible, so why include?</w:t>
      </w:r>
    </w:p>
    <w:p w14:paraId="76899FC0" w14:textId="77777777" w:rsidR="006F219F" w:rsidRDefault="006F219F" w:rsidP="006F219F"/>
    <w:p w14:paraId="408310C7" w14:textId="77777777" w:rsidR="006D0B40" w:rsidRDefault="006D0B40">
      <w:pPr>
        <w:rPr>
          <w:b/>
          <w:highlight w:val="yellow"/>
        </w:rPr>
      </w:pPr>
      <w:r>
        <w:rPr>
          <w:b/>
          <w:highlight w:val="yellow"/>
        </w:rPr>
        <w:br w:type="page"/>
      </w:r>
    </w:p>
    <w:p w14:paraId="6DA1CDE1" w14:textId="31165336" w:rsidR="006F219F" w:rsidRDefault="006F219F" w:rsidP="00097B01">
      <w:pPr>
        <w:rPr>
          <w:b/>
        </w:rPr>
      </w:pPr>
      <w:r>
        <w:rPr>
          <w:b/>
          <w:highlight w:val="yellow"/>
        </w:rPr>
        <w:lastRenderedPageBreak/>
        <w:t xml:space="preserve">Graph YY: map with DTP3 coverage by district/province </w:t>
      </w:r>
      <w:commentRangeStart w:id="28"/>
      <w:r>
        <w:rPr>
          <w:b/>
          <w:highlight w:val="yellow"/>
        </w:rPr>
        <w:t xml:space="preserve">2010 and </w:t>
      </w:r>
      <w:commentRangeStart w:id="29"/>
      <w:r>
        <w:rPr>
          <w:b/>
          <w:highlight w:val="yellow"/>
        </w:rPr>
        <w:t>2015</w:t>
      </w:r>
      <w:commentRangeEnd w:id="29"/>
      <w:r w:rsidR="00E6488A">
        <w:rPr>
          <w:rStyle w:val="CommentReference"/>
        </w:rPr>
        <w:commentReference w:id="29"/>
      </w:r>
      <w:r>
        <w:rPr>
          <w:b/>
          <w:highlight w:val="yellow"/>
        </w:rPr>
        <w:t xml:space="preserve"> (admin)</w:t>
      </w:r>
      <w:r w:rsidRPr="00B8676D">
        <w:rPr>
          <w:b/>
          <w:noProof/>
          <w:lang w:eastAsia="zh-CN"/>
        </w:rPr>
        <w:t xml:space="preserve"> </w:t>
      </w:r>
      <w:commentRangeEnd w:id="28"/>
      <w:r w:rsidR="00586763">
        <w:rPr>
          <w:rStyle w:val="CommentReference"/>
        </w:rPr>
        <w:commentReference w:id="28"/>
      </w:r>
      <w:r>
        <w:rPr>
          <w:b/>
        </w:rPr>
        <w:tab/>
      </w:r>
      <w:r>
        <w:rPr>
          <w:b/>
        </w:rPr>
        <w:tab/>
      </w:r>
    </w:p>
    <w:p w14:paraId="7364191C" w14:textId="1082DE8F" w:rsidR="006F219F" w:rsidRDefault="00097B01" w:rsidP="006F219F">
      <w:pPr>
        <w:rPr>
          <w:b/>
        </w:rPr>
      </w:pPr>
      <w:r>
        <w:rPr>
          <w:b/>
          <w:noProof/>
          <w:lang w:eastAsia="en-GB"/>
        </w:rPr>
        <w:drawing>
          <wp:inline distT="0" distB="0" distL="0" distR="0" wp14:anchorId="6D2D536A" wp14:editId="4F873180">
            <wp:extent cx="4572635" cy="34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14:paraId="6224486C" w14:textId="77777777" w:rsidR="006F219F" w:rsidRDefault="006F219F" w:rsidP="006F219F">
      <w:r>
        <w:rPr>
          <w:b/>
        </w:rPr>
        <w:t>Graph XX: Immunization coverage data disaggregated by sex and wealth quintile</w:t>
      </w:r>
      <w:r>
        <w:t xml:space="preserve"> (</w:t>
      </w:r>
      <w:hyperlink r:id="rId19" w:history="1">
        <w:r>
          <w:rPr>
            <w:rStyle w:val="Hyperlink"/>
          </w:rPr>
          <w:t>http://apps.who.int/gho/data/view.wrapper.HE-VIZ11?lang=en&amp;menu=hide</w:t>
        </w:r>
      </w:hyperlink>
      <w:r>
        <w:t>)</w:t>
      </w:r>
    </w:p>
    <w:p w14:paraId="557F2196" w14:textId="77777777" w:rsidR="006F219F" w:rsidRDefault="006F219F" w:rsidP="006F219F"/>
    <w:p w14:paraId="09386D35" w14:textId="77777777" w:rsidR="006F219F" w:rsidRDefault="006F219F" w:rsidP="006F219F">
      <w:pPr>
        <w:pStyle w:val="ListParagraph"/>
        <w:numPr>
          <w:ilvl w:val="0"/>
          <w:numId w:val="22"/>
        </w:numPr>
        <w:rPr>
          <w:b/>
          <w:bCs/>
        </w:rPr>
      </w:pPr>
      <w:r>
        <w:rPr>
          <w:b/>
          <w:bCs/>
        </w:rPr>
        <w:t>Immunization systems highlights</w:t>
      </w:r>
    </w:p>
    <w:p w14:paraId="3CD508F0" w14:textId="342515D9" w:rsidR="006F219F" w:rsidRDefault="006F219F" w:rsidP="006F219F">
      <w:pPr>
        <w:pStyle w:val="ListParagraph"/>
        <w:numPr>
          <w:ilvl w:val="0"/>
          <w:numId w:val="4"/>
        </w:numPr>
        <w:ind w:left="426"/>
      </w:pPr>
      <w:r>
        <w:t>Immunization schedule</w:t>
      </w:r>
    </w:p>
    <w:p w14:paraId="53C4C5B0" w14:textId="3590B6D6" w:rsidR="006F219F" w:rsidRDefault="00097B01" w:rsidP="006F219F">
      <w:pPr>
        <w:spacing w:after="0"/>
      </w:pPr>
      <w:r>
        <w:rPr>
          <w:noProof/>
          <w:lang w:eastAsia="en-GB"/>
        </w:rPr>
        <w:drawing>
          <wp:inline distT="0" distB="0" distL="0" distR="0" wp14:anchorId="0BC2FBA6" wp14:editId="50FCD562">
            <wp:extent cx="6242684" cy="2152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51197" t="32979" r="30352" b="46661"/>
                    <a:stretch/>
                  </pic:blipFill>
                  <pic:spPr bwMode="auto">
                    <a:xfrm>
                      <a:off x="0" y="0"/>
                      <a:ext cx="6259378" cy="2158406"/>
                    </a:xfrm>
                    <a:prstGeom prst="rect">
                      <a:avLst/>
                    </a:prstGeom>
                    <a:ln>
                      <a:noFill/>
                    </a:ln>
                    <a:extLst>
                      <a:ext uri="{53640926-AAD7-44D8-BBD7-CCE9431645EC}">
                        <a14:shadowObscured xmlns:a14="http://schemas.microsoft.com/office/drawing/2010/main"/>
                      </a:ext>
                    </a:extLst>
                  </pic:spPr>
                </pic:pic>
              </a:graphicData>
            </a:graphic>
          </wp:inline>
        </w:drawing>
      </w:r>
    </w:p>
    <w:p w14:paraId="0B7C0276" w14:textId="77777777" w:rsidR="00097B01" w:rsidRDefault="00097B01" w:rsidP="006F219F">
      <w:pPr>
        <w:spacing w:after="0"/>
      </w:pPr>
    </w:p>
    <w:p w14:paraId="3EE0DD5C" w14:textId="77777777" w:rsidR="006F219F" w:rsidRDefault="006F219F" w:rsidP="006F219F">
      <w:pPr>
        <w:pStyle w:val="ListParagraph"/>
        <w:numPr>
          <w:ilvl w:val="0"/>
          <w:numId w:val="4"/>
        </w:numPr>
      </w:pPr>
      <w:r>
        <w:t>Planning and management:</w:t>
      </w:r>
    </w:p>
    <w:p w14:paraId="5398E5E4" w14:textId="77777777" w:rsidR="006F219F" w:rsidRDefault="006F219F" w:rsidP="006F219F">
      <w:pPr>
        <w:pStyle w:val="ListParagraph"/>
        <w:numPr>
          <w:ilvl w:val="1"/>
          <w:numId w:val="4"/>
        </w:numPr>
      </w:pPr>
      <w:proofErr w:type="spellStart"/>
      <w:r>
        <w:t>Stockout</w:t>
      </w:r>
      <w:proofErr w:type="spellEnd"/>
      <w:r>
        <w:t xml:space="preserve"> problems (Daniela)</w:t>
      </w:r>
    </w:p>
    <w:p w14:paraId="2BB84302" w14:textId="77777777" w:rsidR="006F219F" w:rsidRDefault="006F219F" w:rsidP="006F219F">
      <w:pPr>
        <w:pStyle w:val="ListParagraph"/>
        <w:ind w:left="1440"/>
      </w:pPr>
    </w:p>
    <w:p w14:paraId="56EF5BC6" w14:textId="77777777" w:rsidR="006F219F" w:rsidRDefault="006F219F" w:rsidP="006F219F">
      <w:pPr>
        <w:pStyle w:val="ListParagraph"/>
      </w:pPr>
      <w:r>
        <w:t>Table XX: stock outs of vaccines 2016</w:t>
      </w:r>
    </w:p>
    <w:p w14:paraId="37A08FAD" w14:textId="77777777" w:rsidR="006F219F" w:rsidRDefault="006F219F" w:rsidP="006F219F">
      <w:pPr>
        <w:pStyle w:val="ListParagraph"/>
      </w:pPr>
    </w:p>
    <w:p w14:paraId="25B4A409" w14:textId="77777777" w:rsidR="006F219F" w:rsidRDefault="006F219F" w:rsidP="006F219F">
      <w:pPr>
        <w:pStyle w:val="ListParagraph"/>
      </w:pPr>
      <w:r>
        <w:t>Source: Immunization monthly update from AFR IST Central, as at 1/06/2016</w:t>
      </w:r>
    </w:p>
    <w:p w14:paraId="1E05ABFD" w14:textId="27667914" w:rsidR="006F219F" w:rsidRDefault="006F219F" w:rsidP="00097B01">
      <w:pPr>
        <w:pStyle w:val="ListParagraph"/>
        <w:numPr>
          <w:ilvl w:val="1"/>
          <w:numId w:val="4"/>
        </w:numPr>
      </w:pPr>
      <w:proofErr w:type="spellStart"/>
      <w:r>
        <w:lastRenderedPageBreak/>
        <w:t>cMYP</w:t>
      </w:r>
      <w:proofErr w:type="spellEnd"/>
      <w:r>
        <w:t>: 201</w:t>
      </w:r>
      <w:r w:rsidR="00097B01">
        <w:t>2</w:t>
      </w:r>
      <w:r>
        <w:t>-201</w:t>
      </w:r>
      <w:r w:rsidR="00097B01">
        <w:t>6</w:t>
      </w:r>
    </w:p>
    <w:p w14:paraId="5AA3BDA9" w14:textId="77777777" w:rsidR="006F219F" w:rsidRDefault="006F219F" w:rsidP="006F219F">
      <w:pPr>
        <w:pStyle w:val="ListParagraph"/>
        <w:numPr>
          <w:ilvl w:val="1"/>
          <w:numId w:val="4"/>
        </w:numPr>
      </w:pPr>
      <w:r>
        <w:t>Annual Plan: Yes</w:t>
      </w:r>
    </w:p>
    <w:p w14:paraId="56AFD170" w14:textId="256B8F28" w:rsidR="006F219F" w:rsidRDefault="006F219F" w:rsidP="006F219F">
      <w:pPr>
        <w:pStyle w:val="ListParagraph"/>
        <w:numPr>
          <w:ilvl w:val="0"/>
          <w:numId w:val="4"/>
        </w:numPr>
      </w:pPr>
      <w:r>
        <w:t xml:space="preserve">Country decision making: </w:t>
      </w:r>
      <w:r w:rsidR="00097B01">
        <w:t xml:space="preserve">A </w:t>
      </w:r>
      <w:r>
        <w:t xml:space="preserve">NITAG </w:t>
      </w:r>
      <w:r w:rsidR="00097B01">
        <w:t>is established but it is no</w:t>
      </w:r>
      <w:r>
        <w:t xml:space="preserve"> meeting the 6 minimum criteria defined by WHO for a functioning NITAG</w:t>
      </w:r>
    </w:p>
    <w:p w14:paraId="320295BF" w14:textId="3FC466C7" w:rsidR="006F219F" w:rsidRDefault="006F219F" w:rsidP="00097B01">
      <w:pPr>
        <w:pStyle w:val="ListParagraph"/>
        <w:numPr>
          <w:ilvl w:val="0"/>
          <w:numId w:val="4"/>
        </w:numPr>
      </w:pPr>
      <w:r>
        <w:t xml:space="preserve">% of total expenditures on vaccines financed by government funds: </w:t>
      </w:r>
      <w:r w:rsidR="00097B01">
        <w:t>15</w:t>
      </w:r>
      <w:r>
        <w:t>%</w:t>
      </w:r>
    </w:p>
    <w:p w14:paraId="4B587F4D" w14:textId="72052E3E" w:rsidR="00E86411" w:rsidRDefault="00E86411" w:rsidP="00492F98">
      <w:pPr>
        <w:rPr>
          <w:rFonts w:ascii="Arial" w:hAnsi="Arial" w:cs="Arial"/>
        </w:rPr>
      </w:pPr>
    </w:p>
    <w:p w14:paraId="4FD7C7C1" w14:textId="245C8D88" w:rsidR="00E6488A" w:rsidRPr="00E6488A" w:rsidRDefault="00E6488A" w:rsidP="00492F98">
      <w:pPr>
        <w:rPr>
          <w:rFonts w:cs="Arial"/>
          <w:b/>
        </w:rPr>
      </w:pPr>
      <w:r w:rsidRPr="00E6488A">
        <w:rPr>
          <w:rFonts w:cs="Arial"/>
          <w:b/>
        </w:rPr>
        <w:t>Three-dose pentavalent coverage from 2010 to 2015, based on the GAVI Full Country Evaluation household survey conducted in 19 districts in 2015</w:t>
      </w:r>
    </w:p>
    <w:p w14:paraId="0DAE4E69" w14:textId="7F899107" w:rsidR="00E6488A" w:rsidRPr="00E6488A" w:rsidRDefault="00E6488A" w:rsidP="00492F98">
      <w:pPr>
        <w:rPr>
          <w:rFonts w:ascii="Arial" w:hAnsi="Arial" w:cs="Arial"/>
          <w:b/>
        </w:rPr>
      </w:pPr>
      <w:r w:rsidRPr="00E6488A">
        <w:rPr>
          <w:rFonts w:ascii="Arial" w:hAnsi="Arial" w:cs="Arial"/>
          <w:b/>
          <w:noProof/>
          <w:lang w:eastAsia="en-GB"/>
        </w:rPr>
        <w:drawing>
          <wp:inline distT="0" distB="0" distL="0" distR="0" wp14:anchorId="73B5E946" wp14:editId="4CEADE29">
            <wp:extent cx="5731510" cy="2878343"/>
            <wp:effectExtent l="19050" t="19050" r="2159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78343"/>
                    </a:xfrm>
                    <a:prstGeom prst="rect">
                      <a:avLst/>
                    </a:prstGeom>
                    <a:noFill/>
                    <a:ln>
                      <a:solidFill>
                        <a:schemeClr val="tx1"/>
                      </a:solidFill>
                    </a:ln>
                  </pic:spPr>
                </pic:pic>
              </a:graphicData>
            </a:graphic>
          </wp:inline>
        </w:drawing>
      </w:r>
      <w:bookmarkStart w:id="30" w:name="_GoBack"/>
      <w:bookmarkEnd w:id="30"/>
    </w:p>
    <w:p w14:paraId="241713BA" w14:textId="77777777" w:rsidR="00E6488A" w:rsidRDefault="00E6488A" w:rsidP="00492F98">
      <w:pPr>
        <w:rPr>
          <w:rFonts w:ascii="Arial" w:hAnsi="Arial" w:cs="Arial"/>
        </w:rPr>
      </w:pPr>
    </w:p>
    <w:sectPr w:rsidR="00E6488A" w:rsidSect="00634879">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ENOUCI, Kamel" w:date="2016-07-18T14:21:00Z" w:initials="senoucika">
    <w:p w14:paraId="181E9EA9" w14:textId="0C473985" w:rsidR="00412E93" w:rsidRDefault="00412E93">
      <w:pPr>
        <w:pStyle w:val="CommentText"/>
      </w:pPr>
      <w:r>
        <w:rPr>
          <w:rStyle w:val="CommentReference"/>
        </w:rPr>
        <w:annotationRef/>
      </w:r>
      <w:r>
        <w:t>checked</w:t>
      </w:r>
    </w:p>
  </w:comment>
  <w:comment w:id="6" w:author="SENOUCI, Kamel" w:date="2016-07-18T14:20:00Z" w:initials="senoucika">
    <w:p w14:paraId="65655E29" w14:textId="5AF22FBF" w:rsidR="00412E93" w:rsidRDefault="00412E93">
      <w:pPr>
        <w:pStyle w:val="CommentText"/>
      </w:pPr>
      <w:r>
        <w:rPr>
          <w:rStyle w:val="CommentReference"/>
        </w:rPr>
        <w:annotationRef/>
      </w:r>
      <w:r>
        <w:t xml:space="preserve">Checked 89% </w:t>
      </w:r>
      <w:r w:rsidRPr="00412E93">
        <w:t>of districts reporting &gt;=80% dtp3 coverage</w:t>
      </w:r>
      <w:r>
        <w:t xml:space="preserve"> for 2015</w:t>
      </w:r>
    </w:p>
  </w:comment>
  <w:comment w:id="12" w:author="SENOUCI, Kamel" w:date="2016-07-18T14:24:00Z" w:initials="senoucika">
    <w:p w14:paraId="23765A9E" w14:textId="3DE3B2DF" w:rsidR="00412E93" w:rsidRDefault="00412E93">
      <w:pPr>
        <w:pStyle w:val="CommentText"/>
      </w:pPr>
      <w:r>
        <w:rPr>
          <w:rStyle w:val="CommentReference"/>
        </w:rPr>
        <w:annotationRef/>
      </w:r>
      <w:r>
        <w:t>Shouldn’t this be in the next paragraph (financing?)</w:t>
      </w:r>
    </w:p>
  </w:comment>
  <w:comment w:id="13" w:author="SENOUCI, Kamel" w:date="2016-07-18T15:21:00Z" w:initials="senoucika">
    <w:p w14:paraId="5ABA0AE9" w14:textId="7E0F9655" w:rsidR="00F539CA" w:rsidRDefault="00F539CA">
      <w:pPr>
        <w:pStyle w:val="CommentText"/>
      </w:pPr>
      <w:r>
        <w:rPr>
          <w:rStyle w:val="CommentReference"/>
        </w:rPr>
        <w:annotationRef/>
      </w:r>
      <w:r>
        <w:t>Usually TT2+ which is indeed at least 2 doses</w:t>
      </w:r>
    </w:p>
  </w:comment>
  <w:comment w:id="18" w:author="Denise DeRoeck" w:date="2016-07-14T12:50:00Z" w:initials="DD">
    <w:p w14:paraId="66AB6D52" w14:textId="490B8AB6" w:rsidR="00E6488A" w:rsidRDefault="00E6488A">
      <w:pPr>
        <w:pStyle w:val="CommentText"/>
      </w:pPr>
      <w:r>
        <w:rPr>
          <w:rStyle w:val="CommentReference"/>
        </w:rPr>
        <w:annotationRef/>
      </w:r>
      <w:r>
        <w:t>I haven’t heard about this from informants and Emmanuel said that most reported cases are not confirmed as measles – many are rubella. So what to say?</w:t>
      </w:r>
    </w:p>
  </w:comment>
  <w:comment w:id="17" w:author="SENOUCI, Kamel" w:date="2016-07-18T15:32:00Z" w:initials="senoucika">
    <w:p w14:paraId="68314C79" w14:textId="6D1A0819" w:rsidR="001B541B" w:rsidRDefault="001B541B">
      <w:pPr>
        <w:pStyle w:val="CommentText"/>
      </w:pPr>
      <w:r>
        <w:rPr>
          <w:rStyle w:val="CommentReference"/>
        </w:rPr>
        <w:annotationRef/>
      </w:r>
      <w:r>
        <w:t>Let’s wait to hear from CO colleagues otherwise we can ask Measles colleagues here.</w:t>
      </w:r>
    </w:p>
  </w:comment>
  <w:comment w:id="19" w:author="SENOUCI, Kamel" w:date="2016-07-18T15:32:00Z" w:initials="senoucika">
    <w:p w14:paraId="1AB5A6B0" w14:textId="118DC62B" w:rsidR="001B541B" w:rsidRDefault="001B541B">
      <w:pPr>
        <w:pStyle w:val="CommentText"/>
      </w:pPr>
      <w:r>
        <w:rPr>
          <w:rStyle w:val="CommentReference"/>
        </w:rPr>
        <w:annotationRef/>
      </w:r>
      <w:r>
        <w:t>Yes…</w:t>
      </w:r>
    </w:p>
  </w:comment>
  <w:comment w:id="20" w:author="SENOUCI, Kamel" w:date="2016-07-18T15:37:00Z" w:initials="senoucika">
    <w:p w14:paraId="06F80FE1" w14:textId="29DCC22D" w:rsidR="001B541B" w:rsidRDefault="001B541B">
      <w:pPr>
        <w:pStyle w:val="CommentText"/>
      </w:pPr>
      <w:r>
        <w:rPr>
          <w:rStyle w:val="CommentReference"/>
        </w:rPr>
        <w:annotationRef/>
      </w:r>
      <w:r>
        <w:t>Yes correct.</w:t>
      </w:r>
    </w:p>
  </w:comment>
  <w:comment w:id="21" w:author="SENOUCI, Kamel" w:date="2016-07-18T15:49:00Z" w:initials="senoucika">
    <w:p w14:paraId="1511EF0C" w14:textId="0DB97853" w:rsidR="001B541B" w:rsidRDefault="001B541B">
      <w:pPr>
        <w:pStyle w:val="CommentText"/>
      </w:pPr>
      <w:r>
        <w:rPr>
          <w:rStyle w:val="CommentReference"/>
        </w:rPr>
        <w:annotationRef/>
      </w:r>
      <w:r>
        <w:t>Are you sure, I have a survey for 2010 and 2011 in the WUENIC document</w:t>
      </w:r>
    </w:p>
    <w:p w14:paraId="1F49C67F" w14:textId="428A81C1" w:rsidR="001B541B" w:rsidRDefault="001B541B">
      <w:pPr>
        <w:pStyle w:val="CommentText"/>
      </w:pPr>
      <w:hyperlink r:id="rId1" w:history="1">
        <w:r w:rsidRPr="00C40E25">
          <w:rPr>
            <w:rStyle w:val="Hyperlink"/>
          </w:rPr>
          <w:t>http://www.who.int/immunization/monitoring_surveillance/data/uga.pdf</w:t>
        </w:r>
      </w:hyperlink>
    </w:p>
    <w:p w14:paraId="73BE40B7" w14:textId="77777777" w:rsidR="001B541B" w:rsidRDefault="001B541B">
      <w:pPr>
        <w:pStyle w:val="CommentText"/>
      </w:pPr>
    </w:p>
    <w:p w14:paraId="23643BDC" w14:textId="64CA91B1" w:rsidR="00A821A2" w:rsidRPr="00A821A2" w:rsidRDefault="00A821A2" w:rsidP="00A821A2">
      <w:pPr>
        <w:spacing w:after="0" w:line="240" w:lineRule="auto"/>
        <w:rPr>
          <w:rFonts w:ascii="Arial" w:eastAsia="Times New Roman" w:hAnsi="Arial" w:cs="Arial"/>
          <w:sz w:val="26"/>
          <w:szCs w:val="26"/>
          <w:lang w:eastAsia="en-GB"/>
        </w:rPr>
      </w:pPr>
      <w:r w:rsidRPr="00A821A2">
        <w:rPr>
          <w:rFonts w:ascii="Arial" w:eastAsia="Times New Roman" w:hAnsi="Arial" w:cs="Arial"/>
          <w:sz w:val="26"/>
          <w:szCs w:val="26"/>
          <w:lang w:eastAsia="en-GB"/>
        </w:rPr>
        <w:t>2011 Routine Immunization Coverage Survey in Uganda: National Report 2012</w:t>
      </w:r>
    </w:p>
    <w:p w14:paraId="6B3A9A12" w14:textId="77777777" w:rsidR="00A821A2" w:rsidRDefault="00A821A2">
      <w:pPr>
        <w:pStyle w:val="CommentText"/>
      </w:pPr>
    </w:p>
    <w:p w14:paraId="575932D3" w14:textId="0B152B78" w:rsidR="00A821A2" w:rsidRDefault="00A821A2">
      <w:pPr>
        <w:pStyle w:val="CommentText"/>
      </w:pPr>
      <w:r>
        <w:t>2010 Uganda Demographic and Health Survey 2011</w:t>
      </w:r>
    </w:p>
    <w:p w14:paraId="13FFA292" w14:textId="77777777" w:rsidR="00A821A2" w:rsidRDefault="00A821A2">
      <w:pPr>
        <w:pStyle w:val="CommentText"/>
      </w:pPr>
    </w:p>
  </w:comment>
  <w:comment w:id="22" w:author="SENOUCI, Kamel" w:date="2016-07-18T15:42:00Z" w:initials="senoucika">
    <w:p w14:paraId="4D70B47E" w14:textId="77777777" w:rsidR="00A821A2" w:rsidRDefault="00A821A2">
      <w:pPr>
        <w:pStyle w:val="CommentText"/>
      </w:pPr>
      <w:r>
        <w:rPr>
          <w:rStyle w:val="CommentReference"/>
        </w:rPr>
        <w:annotationRef/>
      </w:r>
    </w:p>
    <w:p w14:paraId="7847AD4B" w14:textId="4BEFBEA3" w:rsidR="00A821A2" w:rsidRDefault="00A821A2">
      <w:pPr>
        <w:pStyle w:val="CommentText"/>
      </w:pPr>
      <w:r>
        <w:t>for 2015 WUENIC</w:t>
      </w:r>
    </w:p>
    <w:p w14:paraId="77A9E62A" w14:textId="5F473389" w:rsidR="00A821A2" w:rsidRDefault="00A821A2">
      <w:pPr>
        <w:pStyle w:val="CommentText"/>
      </w:pPr>
      <w:r>
        <w:t>DTP3 78%</w:t>
      </w:r>
    </w:p>
    <w:p w14:paraId="70D00703" w14:textId="57C27423" w:rsidR="00A821A2" w:rsidRDefault="00A821A2">
      <w:pPr>
        <w:pStyle w:val="CommentText"/>
      </w:pPr>
      <w:r>
        <w:t>BCG 93%</w:t>
      </w:r>
    </w:p>
    <w:p w14:paraId="4990EC34" w14:textId="229EB062" w:rsidR="00A821A2" w:rsidRDefault="00A821A2">
      <w:pPr>
        <w:pStyle w:val="CommentText"/>
      </w:pPr>
      <w:r>
        <w:t>Pol3 82%</w:t>
      </w:r>
    </w:p>
    <w:p w14:paraId="59EE361C" w14:textId="3CE15BC5" w:rsidR="00A821A2" w:rsidRDefault="00A821A2">
      <w:pPr>
        <w:pStyle w:val="CommentText"/>
      </w:pPr>
      <w:r>
        <w:t>MCV182%</w:t>
      </w:r>
    </w:p>
    <w:p w14:paraId="057F19CD" w14:textId="77C9156B" w:rsidR="00A821A2" w:rsidRDefault="00A821A2">
      <w:pPr>
        <w:pStyle w:val="CommentText"/>
      </w:pPr>
      <w:r>
        <w:t>66% for PCV3 in 2015</w:t>
      </w:r>
    </w:p>
  </w:comment>
  <w:comment w:id="23" w:author="SENOUCI, Kamel" w:date="2016-07-18T15:43:00Z" w:initials="senoucika">
    <w:p w14:paraId="2C8A68F0" w14:textId="4C8D43F5" w:rsidR="00A821A2" w:rsidRDefault="00A821A2">
      <w:pPr>
        <w:pStyle w:val="CommentText"/>
      </w:pPr>
      <w:r>
        <w:rPr>
          <w:rStyle w:val="CommentReference"/>
        </w:rPr>
        <w:annotationRef/>
      </w:r>
      <w:r>
        <w:t>Correct only for DTP3 (</w:t>
      </w:r>
      <w:proofErr w:type="spellStart"/>
      <w:r>
        <w:t>penta</w:t>
      </w:r>
      <w:proofErr w:type="spellEnd"/>
      <w:r>
        <w:t xml:space="preserve"> 89% of districts achieved 80% in 2015)</w:t>
      </w:r>
    </w:p>
  </w:comment>
  <w:comment w:id="25" w:author="Denise DeRoeck" w:date="2016-07-14T16:04:00Z" w:initials="DD">
    <w:p w14:paraId="1B39C77C" w14:textId="2A881E55" w:rsidR="00E6488A" w:rsidRDefault="00E6488A">
      <w:pPr>
        <w:pStyle w:val="CommentText"/>
      </w:pPr>
      <w:r>
        <w:rPr>
          <w:rStyle w:val="CommentReference"/>
        </w:rPr>
        <w:annotationRef/>
      </w:r>
      <w:r>
        <w:t xml:space="preserve">But the WUENIC national estimates for </w:t>
      </w:r>
      <w:proofErr w:type="spellStart"/>
      <w:r>
        <w:t>penta</w:t>
      </w:r>
      <w:proofErr w:type="spellEnd"/>
      <w:r>
        <w:t xml:space="preserve"> 3 and other vaccines have been the same for several years (e.g., 78%), so how can this be if district performance is better? This makes no sense to me.</w:t>
      </w:r>
    </w:p>
  </w:comment>
  <w:comment w:id="24" w:author="SENOUCI, Kamel" w:date="2016-07-18T15:49:00Z" w:initials="senoucika">
    <w:p w14:paraId="6274F1A8" w14:textId="2FF2EA89" w:rsidR="00A821A2" w:rsidRDefault="00A821A2">
      <w:pPr>
        <w:pStyle w:val="CommentText"/>
      </w:pPr>
      <w:r>
        <w:rPr>
          <w:rStyle w:val="CommentReference"/>
        </w:rPr>
        <w:annotationRef/>
      </w:r>
      <w:r>
        <w:t>Here is what WUENIC say:</w:t>
      </w:r>
    </w:p>
    <w:p w14:paraId="56FD74B7" w14:textId="6ECE5AE0" w:rsidR="00A821A2" w:rsidRDefault="00A821A2">
      <w:pPr>
        <w:pStyle w:val="CommentText"/>
      </w:pPr>
      <w:hyperlink r:id="rId2" w:history="1">
        <w:r w:rsidRPr="00C40E25">
          <w:rPr>
            <w:rStyle w:val="Hyperlink"/>
          </w:rPr>
          <w:t>http://www.who.int/immunization/monitoring_surveillance/data/uga.pdf</w:t>
        </w:r>
      </w:hyperlink>
    </w:p>
    <w:p w14:paraId="6E18570C" w14:textId="77777777" w:rsidR="00A821A2" w:rsidRDefault="00A821A2">
      <w:pPr>
        <w:pStyle w:val="CommentText"/>
      </w:pPr>
    </w:p>
    <w:p w14:paraId="08E26D3B" w14:textId="111EF21A" w:rsidR="00A821A2" w:rsidRDefault="00A821A2" w:rsidP="00A821A2">
      <w:pPr>
        <w:spacing w:after="0" w:line="240" w:lineRule="auto"/>
        <w:rPr>
          <w:rFonts w:ascii="Arial" w:eastAsia="Times New Roman" w:hAnsi="Arial" w:cs="Arial"/>
          <w:sz w:val="20"/>
          <w:szCs w:val="20"/>
          <w:lang w:eastAsia="en-GB"/>
        </w:rPr>
      </w:pPr>
      <w:r w:rsidRPr="00A821A2">
        <w:rPr>
          <w:rFonts w:ascii="Arial" w:eastAsia="Times New Roman" w:hAnsi="Arial" w:cs="Arial"/>
          <w:sz w:val="20"/>
          <w:szCs w:val="20"/>
          <w:lang w:eastAsia="en-GB"/>
        </w:rPr>
        <w:t>2014: Estimate based on extrapolation from data reported by national govern</w:t>
      </w:r>
      <w:r>
        <w:rPr>
          <w:rFonts w:ascii="Arial" w:eastAsia="Times New Roman" w:hAnsi="Arial" w:cs="Arial"/>
          <w:sz w:val="20"/>
          <w:szCs w:val="20"/>
          <w:lang w:eastAsia="en-GB"/>
        </w:rPr>
        <w:t>m</w:t>
      </w:r>
      <w:r w:rsidRPr="00A821A2">
        <w:rPr>
          <w:rFonts w:ascii="Arial" w:eastAsia="Times New Roman" w:hAnsi="Arial" w:cs="Arial"/>
          <w:sz w:val="20"/>
          <w:szCs w:val="20"/>
          <w:lang w:eastAsia="en-GB"/>
        </w:rPr>
        <w:t>ent. Reported data excluded. Implementation of the Uganda 2012-14</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EPI revitalization plan resulted in marked increase in administrative coverage and the number of children vaccinated between 2012 and 2014. It is,</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however, unclear whether these rapid increases represent true gains or are</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an artefact of reported activity around improved data recording and monitoring. In line with the EPI Review report from March 2015 WHO and</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UNICEF recommend a high quality survey to con</w:t>
      </w:r>
      <w:r>
        <w:rPr>
          <w:rFonts w:ascii="Arial" w:eastAsia="Times New Roman" w:hAnsi="Arial" w:cs="Arial"/>
          <w:sz w:val="20"/>
          <w:szCs w:val="20"/>
          <w:lang w:eastAsia="en-GB"/>
        </w:rPr>
        <w:t xml:space="preserve">firmed </w:t>
      </w:r>
      <w:r w:rsidRPr="00A821A2">
        <w:rPr>
          <w:rFonts w:ascii="Arial" w:eastAsia="Times New Roman" w:hAnsi="Arial" w:cs="Arial"/>
          <w:sz w:val="20"/>
          <w:szCs w:val="20"/>
          <w:lang w:eastAsia="en-GB"/>
        </w:rPr>
        <w:t>reported coverage</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levels. Estimate challenged by: D-</w:t>
      </w:r>
    </w:p>
    <w:p w14:paraId="0EF1D988" w14:textId="77777777" w:rsidR="00A821A2" w:rsidRPr="00A821A2" w:rsidRDefault="00A821A2" w:rsidP="00A821A2">
      <w:pPr>
        <w:spacing w:after="0" w:line="240" w:lineRule="auto"/>
        <w:rPr>
          <w:rFonts w:ascii="Arial" w:eastAsia="Times New Roman" w:hAnsi="Arial" w:cs="Arial"/>
          <w:sz w:val="20"/>
          <w:szCs w:val="20"/>
          <w:lang w:eastAsia="en-GB"/>
        </w:rPr>
      </w:pPr>
    </w:p>
    <w:p w14:paraId="71852B40" w14:textId="77777777" w:rsidR="00A821A2" w:rsidRPr="00A821A2" w:rsidRDefault="00A821A2" w:rsidP="00A821A2">
      <w:pPr>
        <w:spacing w:after="0" w:line="240" w:lineRule="auto"/>
        <w:rPr>
          <w:rFonts w:ascii="Arial" w:eastAsia="Times New Roman" w:hAnsi="Arial" w:cs="Arial"/>
          <w:sz w:val="20"/>
          <w:szCs w:val="20"/>
          <w:lang w:eastAsia="en-GB"/>
        </w:rPr>
      </w:pPr>
      <w:r w:rsidRPr="00A821A2">
        <w:rPr>
          <w:rFonts w:ascii="Arial" w:eastAsia="Times New Roman" w:hAnsi="Arial" w:cs="Arial"/>
          <w:sz w:val="20"/>
          <w:szCs w:val="20"/>
          <w:lang w:eastAsia="en-GB"/>
        </w:rPr>
        <w:t>2015: Estimate based on extrapolation from data reported by national government.</w:t>
      </w:r>
    </w:p>
    <w:p w14:paraId="32ABD115" w14:textId="38FBD3A3" w:rsidR="00A821A2" w:rsidRPr="00A821A2" w:rsidRDefault="00A821A2" w:rsidP="00A821A2">
      <w:pPr>
        <w:spacing w:after="0" w:line="240" w:lineRule="auto"/>
        <w:rPr>
          <w:rFonts w:ascii="Arial" w:eastAsia="Times New Roman" w:hAnsi="Arial" w:cs="Arial"/>
          <w:sz w:val="20"/>
          <w:szCs w:val="20"/>
          <w:lang w:eastAsia="en-GB"/>
        </w:rPr>
      </w:pPr>
      <w:r w:rsidRPr="00A821A2">
        <w:rPr>
          <w:rFonts w:ascii="Arial" w:eastAsia="Times New Roman" w:hAnsi="Arial" w:cs="Arial"/>
          <w:sz w:val="20"/>
          <w:szCs w:val="20"/>
          <w:lang w:eastAsia="en-GB"/>
        </w:rPr>
        <w:t>Reported data excluded. Unexplained de</w:t>
      </w:r>
      <w:r>
        <w:rPr>
          <w:rFonts w:ascii="Arial" w:eastAsia="Times New Roman" w:hAnsi="Arial" w:cs="Arial"/>
          <w:sz w:val="20"/>
          <w:szCs w:val="20"/>
          <w:lang w:eastAsia="en-GB"/>
        </w:rPr>
        <w:t>cline in reported target popula</w:t>
      </w:r>
      <w:r w:rsidRPr="00A821A2">
        <w:rPr>
          <w:rFonts w:ascii="Arial" w:eastAsia="Times New Roman" w:hAnsi="Arial" w:cs="Arial"/>
          <w:sz w:val="20"/>
          <w:szCs w:val="20"/>
          <w:lang w:eastAsia="en-GB"/>
        </w:rPr>
        <w:t>tion, both births and surviving infants. WHO and UNICEF are aware of a</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 xml:space="preserve">Demographic and Health Survey taking place ( </w:t>
      </w:r>
      <w:proofErr w:type="spellStart"/>
      <w:r w:rsidRPr="00A821A2">
        <w:rPr>
          <w:rFonts w:ascii="Arial" w:eastAsia="Times New Roman" w:hAnsi="Arial" w:cs="Arial"/>
          <w:sz w:val="20"/>
          <w:szCs w:val="20"/>
          <w:lang w:eastAsia="en-GB"/>
        </w:rPr>
        <w:t>eldwork</w:t>
      </w:r>
      <w:proofErr w:type="spellEnd"/>
      <w:r w:rsidRPr="00A821A2">
        <w:rPr>
          <w:rFonts w:ascii="Arial" w:eastAsia="Times New Roman" w:hAnsi="Arial" w:cs="Arial"/>
          <w:sz w:val="20"/>
          <w:szCs w:val="20"/>
          <w:lang w:eastAsia="en-GB"/>
        </w:rPr>
        <w:t xml:space="preserve"> April-September</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 xml:space="preserve">2016) and await </w:t>
      </w:r>
      <w:r>
        <w:rPr>
          <w:rFonts w:ascii="Arial" w:eastAsia="Times New Roman" w:hAnsi="Arial" w:cs="Arial"/>
          <w:sz w:val="20"/>
          <w:szCs w:val="20"/>
          <w:lang w:eastAsia="en-GB"/>
        </w:rPr>
        <w:t>fi</w:t>
      </w:r>
      <w:r w:rsidRPr="00A821A2">
        <w:rPr>
          <w:rFonts w:ascii="Arial" w:eastAsia="Times New Roman" w:hAnsi="Arial" w:cs="Arial"/>
          <w:sz w:val="20"/>
          <w:szCs w:val="20"/>
          <w:lang w:eastAsia="en-GB"/>
        </w:rPr>
        <w:t>nal results. Estimate challenged by: D-</w:t>
      </w:r>
    </w:p>
    <w:p w14:paraId="36D06AC9" w14:textId="77777777" w:rsidR="00A821A2" w:rsidRDefault="00A821A2">
      <w:pPr>
        <w:pStyle w:val="CommentText"/>
      </w:pPr>
    </w:p>
    <w:p w14:paraId="749D6B6C" w14:textId="77777777" w:rsidR="00A821A2" w:rsidRDefault="00A821A2">
      <w:pPr>
        <w:pStyle w:val="CommentText"/>
      </w:pPr>
    </w:p>
  </w:comment>
  <w:comment w:id="26" w:author="SENOUCI, Kamel" w:date="2016-07-18T15:50:00Z" w:initials="senoucika">
    <w:p w14:paraId="7D81436D" w14:textId="7760D6C7" w:rsidR="00A821A2" w:rsidRDefault="00A821A2">
      <w:pPr>
        <w:pStyle w:val="CommentText"/>
      </w:pPr>
      <w:r>
        <w:rPr>
          <w:rStyle w:val="CommentReference"/>
        </w:rPr>
        <w:annotationRef/>
      </w:r>
      <w:r>
        <w:t>Not in WUENIC or JRF</w:t>
      </w:r>
    </w:p>
  </w:comment>
  <w:comment w:id="27" w:author="SENOUCI, Kamel" w:date="2016-07-18T15:53:00Z" w:initials="senoucika">
    <w:p w14:paraId="1A45BF5E" w14:textId="0798AFF6" w:rsidR="00586763" w:rsidRDefault="00586763">
      <w:pPr>
        <w:pStyle w:val="CommentText"/>
      </w:pPr>
      <w:r>
        <w:rPr>
          <w:rStyle w:val="CommentReference"/>
        </w:rPr>
        <w:annotationRef/>
      </w:r>
      <w:r>
        <w:t>This I can ask AMP SIVAC and SABIN SIF</w:t>
      </w:r>
    </w:p>
  </w:comment>
  <w:comment w:id="29" w:author="Denise DeRoeck" w:date="2016-07-15T10:22:00Z" w:initials="DD">
    <w:p w14:paraId="7C670AF2" w14:textId="6959B97D" w:rsidR="00E6488A" w:rsidRDefault="00E6488A">
      <w:pPr>
        <w:pStyle w:val="CommentText"/>
      </w:pPr>
      <w:r>
        <w:rPr>
          <w:rStyle w:val="CommentReference"/>
        </w:rPr>
        <w:annotationRef/>
      </w:r>
      <w:r>
        <w:t>Kamel: The 2015 map isn’t credible, since it comes from administrative data</w:t>
      </w:r>
      <w:r w:rsidR="00812E29">
        <w:t xml:space="preserve"> and is all green</w:t>
      </w:r>
      <w:r>
        <w:t>. I would replace with a map from the FCE that’s based on a household survey conducted in 19 districts. I’ve added it below.</w:t>
      </w:r>
    </w:p>
  </w:comment>
  <w:comment w:id="28" w:author="SENOUCI, Kamel" w:date="2016-07-18T15:56:00Z" w:initials="senoucika">
    <w:p w14:paraId="07A319D8" w14:textId="32102A52" w:rsidR="00586763" w:rsidRDefault="00586763">
      <w:pPr>
        <w:pStyle w:val="CommentText"/>
      </w:pPr>
      <w:r>
        <w:rPr>
          <w:rStyle w:val="CommentReference"/>
        </w:rPr>
        <w:annotationRef/>
      </w:r>
      <w:r>
        <w:t>OK but in fact the map are not so different if you use the 80% threshold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B6D52" w15:done="0"/>
  <w15:commentEx w15:paraId="1B39C77C" w15:done="0"/>
  <w15:commentEx w15:paraId="7C670A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56E21" w14:textId="77777777" w:rsidR="00413C16" w:rsidRDefault="00413C16">
      <w:pPr>
        <w:spacing w:after="0" w:line="240" w:lineRule="auto"/>
      </w:pPr>
      <w:r>
        <w:separator/>
      </w:r>
    </w:p>
  </w:endnote>
  <w:endnote w:type="continuationSeparator" w:id="0">
    <w:p w14:paraId="0E9AF605" w14:textId="77777777" w:rsidR="00413C16" w:rsidRDefault="0041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1284"/>
      <w:docPartObj>
        <w:docPartGallery w:val="Page Numbers (Bottom of Page)"/>
        <w:docPartUnique/>
      </w:docPartObj>
    </w:sdtPr>
    <w:sdtEndPr>
      <w:rPr>
        <w:noProof/>
      </w:rPr>
    </w:sdtEndPr>
    <w:sdtContent>
      <w:p w14:paraId="04CF32FC" w14:textId="0524062F" w:rsidR="00E6488A" w:rsidRDefault="00E6488A">
        <w:pPr>
          <w:pStyle w:val="Footer"/>
          <w:jc w:val="center"/>
        </w:pPr>
        <w:r>
          <w:fldChar w:fldCharType="begin"/>
        </w:r>
        <w:r>
          <w:instrText xml:space="preserve"> PAGE   \* MERGEFORMAT </w:instrText>
        </w:r>
        <w:r>
          <w:fldChar w:fldCharType="separate"/>
        </w:r>
        <w:r w:rsidR="00C42696">
          <w:rPr>
            <w:noProof/>
          </w:rPr>
          <w:t>19</w:t>
        </w:r>
        <w:r>
          <w:rPr>
            <w:noProof/>
          </w:rPr>
          <w:fldChar w:fldCharType="end"/>
        </w:r>
      </w:p>
    </w:sdtContent>
  </w:sdt>
  <w:p w14:paraId="780E7B36" w14:textId="137EDC1E" w:rsidR="00E6488A" w:rsidRDefault="00E6488A" w:rsidP="00641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76709" w14:textId="77777777" w:rsidR="00413C16" w:rsidRDefault="00413C16">
      <w:pPr>
        <w:spacing w:after="0" w:line="240" w:lineRule="auto"/>
      </w:pPr>
      <w:r>
        <w:separator/>
      </w:r>
    </w:p>
  </w:footnote>
  <w:footnote w:type="continuationSeparator" w:id="0">
    <w:p w14:paraId="323317FF" w14:textId="77777777" w:rsidR="00413C16" w:rsidRDefault="00413C16">
      <w:pPr>
        <w:spacing w:after="0" w:line="240" w:lineRule="auto"/>
      </w:pPr>
      <w:r>
        <w:continuationSeparator/>
      </w:r>
    </w:p>
  </w:footnote>
  <w:footnote w:id="1">
    <w:p w14:paraId="4F0E2417" w14:textId="53BB49B4" w:rsidR="00E6488A" w:rsidRPr="00D00342" w:rsidDel="00412E93" w:rsidRDefault="00E6488A">
      <w:pPr>
        <w:pStyle w:val="FootnoteText"/>
        <w:rPr>
          <w:del w:id="10" w:author="SENOUCI, Kamel" w:date="2016-07-18T14:20:00Z"/>
        </w:rPr>
      </w:pPr>
      <w:del w:id="11" w:author="SENOUCI, Kamel" w:date="2016-07-18T14:20:00Z">
        <w:r w:rsidDel="00412E93">
          <w:rPr>
            <w:rStyle w:val="FootnoteReference"/>
          </w:rPr>
          <w:footnoteRef/>
        </w:r>
        <w:r w:rsidDel="00412E93">
          <w:delText xml:space="preserve"> Kamel: 86% is what I found on the WHO page with country EPI data for districts achieving DPT3 coverage of 80% or more (not 89%).</w:delText>
        </w:r>
      </w:del>
    </w:p>
  </w:footnote>
  <w:footnote w:id="2">
    <w:p w14:paraId="4FD6B319" w14:textId="149DB1B6" w:rsidR="00E6488A" w:rsidRPr="005F74EB" w:rsidRDefault="00E6488A">
      <w:pPr>
        <w:pStyle w:val="FootnoteText"/>
        <w:rPr>
          <w:lang w:val="en-US"/>
        </w:rPr>
      </w:pPr>
      <w:r>
        <w:rPr>
          <w:rStyle w:val="FootnoteReference"/>
        </w:rPr>
        <w:footnoteRef/>
      </w:r>
      <w:r>
        <w:t xml:space="preserve"> </w:t>
      </w:r>
      <w:r>
        <w:rPr>
          <w:lang w:val="en-US"/>
        </w:rPr>
        <w:t>Is this the same as the Parliamentary Task Force on Immunization? Ask Annet.</w:t>
      </w:r>
    </w:p>
  </w:footnote>
  <w:footnote w:id="3">
    <w:p w14:paraId="6E80CC3E" w14:textId="3BE6EB50" w:rsidR="00E6488A" w:rsidRPr="00066111" w:rsidRDefault="00E6488A" w:rsidP="00066111">
      <w:pPr>
        <w:pStyle w:val="ListParagraph"/>
        <w:ind w:left="0"/>
        <w:rPr>
          <w:rFonts w:ascii="Arial" w:hAnsi="Arial" w:cs="Arial"/>
          <w:sz w:val="18"/>
          <w:szCs w:val="18"/>
        </w:rPr>
      </w:pPr>
      <w:r>
        <w:rPr>
          <w:rStyle w:val="FootnoteReference"/>
        </w:rPr>
        <w:footnoteRef/>
      </w:r>
      <w:r>
        <w:t xml:space="preserve"> </w:t>
      </w:r>
      <w:r>
        <w:rPr>
          <w:lang w:val="en-US"/>
        </w:rPr>
        <w:t xml:space="preserve">Sources: </w:t>
      </w:r>
      <w:r>
        <w:rPr>
          <w:rFonts w:ascii="Arial" w:hAnsi="Arial" w:cs="Arial"/>
          <w:sz w:val="18"/>
          <w:szCs w:val="18"/>
        </w:rPr>
        <w:t>Resource Tracking for Immunization in Uganda, 2013/14, Full Country Evaluation brief, 2015.</w:t>
      </w:r>
    </w:p>
  </w:footnote>
  <w:footnote w:id="4">
    <w:p w14:paraId="0C6F9240" w14:textId="78EC3403" w:rsidR="00E6488A" w:rsidRPr="00724435" w:rsidRDefault="00E6488A">
      <w:pPr>
        <w:pStyle w:val="FootnoteText"/>
        <w:rPr>
          <w:lang w:val="en-US"/>
        </w:rPr>
      </w:pPr>
      <w:r>
        <w:rPr>
          <w:rStyle w:val="FootnoteReference"/>
        </w:rPr>
        <w:footnoteRef/>
      </w:r>
      <w:r>
        <w:t xml:space="preserve"> </w:t>
      </w:r>
      <w:r>
        <w:rPr>
          <w:lang w:val="en-US"/>
        </w:rPr>
        <w:t>I got this table from the GAVI Resource Tracking document and expanded upon it, using the PEF and what I know. Not sure of its accuracy and I need some help to complete (e.g., from WCO).</w:t>
      </w:r>
    </w:p>
  </w:footnote>
  <w:footnote w:id="5">
    <w:p w14:paraId="39801EFF" w14:textId="184F318C" w:rsidR="00E6488A" w:rsidRPr="00365AB4" w:rsidRDefault="00E6488A">
      <w:pPr>
        <w:pStyle w:val="FootnoteText"/>
        <w:rPr>
          <w:lang w:val="en-US"/>
        </w:rPr>
      </w:pPr>
      <w:r>
        <w:rPr>
          <w:rStyle w:val="FootnoteReference"/>
        </w:rPr>
        <w:footnoteRef/>
      </w:r>
      <w:r>
        <w:t xml:space="preserve"> </w:t>
      </w:r>
      <w:r>
        <w:rPr>
          <w:lang w:val="en-US"/>
        </w:rPr>
        <w:t>I can add a pie chart from this study, if we want.</w:t>
      </w:r>
    </w:p>
  </w:footnote>
  <w:footnote w:id="6">
    <w:p w14:paraId="42669DB0" w14:textId="0652434C" w:rsidR="00E6488A" w:rsidRPr="00960450" w:rsidRDefault="00E6488A">
      <w:pPr>
        <w:pStyle w:val="FootnoteText"/>
        <w:rPr>
          <w:color w:val="FF0000"/>
          <w:lang w:val="en-US"/>
        </w:rPr>
      </w:pPr>
      <w:r w:rsidRPr="00960450">
        <w:rPr>
          <w:rStyle w:val="FootnoteReference"/>
          <w:color w:val="FF0000"/>
        </w:rPr>
        <w:footnoteRef/>
      </w:r>
      <w:r w:rsidRPr="00960450">
        <w:rPr>
          <w:color w:val="FF0000"/>
        </w:rPr>
        <w:t xml:space="preserve"> </w:t>
      </w:r>
      <w:r w:rsidRPr="00960450">
        <w:rPr>
          <w:color w:val="FF0000"/>
          <w:lang w:val="en-US"/>
        </w:rPr>
        <w:t>It’s unclear to me whether the Forum is a group or was a meeting, since I’ve seen the word Forum used both ways in the documents and phone calls I’ve had. Annet to clarify.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CA"/>
    <w:multiLevelType w:val="hybridMultilevel"/>
    <w:tmpl w:val="60F29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AE3068E"/>
    <w:multiLevelType w:val="multilevel"/>
    <w:tmpl w:val="417A48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3055F6"/>
    <w:multiLevelType w:val="hybridMultilevel"/>
    <w:tmpl w:val="1E0AA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5309A"/>
    <w:multiLevelType w:val="hybridMultilevel"/>
    <w:tmpl w:val="6C1CF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3AA214CF"/>
    <w:multiLevelType w:val="hybridMultilevel"/>
    <w:tmpl w:val="DBBEA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B960D6B"/>
    <w:multiLevelType w:val="hybridMultilevel"/>
    <w:tmpl w:val="F8A22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12109B1"/>
    <w:multiLevelType w:val="hybridMultilevel"/>
    <w:tmpl w:val="CC8E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665D4B37"/>
    <w:multiLevelType w:val="hybridMultilevel"/>
    <w:tmpl w:val="A5C04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C7A5B"/>
    <w:multiLevelType w:val="multilevel"/>
    <w:tmpl w:val="900EF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31">
    <w:nsid w:val="750809DB"/>
    <w:multiLevelType w:val="hybridMultilevel"/>
    <w:tmpl w:val="A34C09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E2B1B49"/>
    <w:multiLevelType w:val="hybridMultilevel"/>
    <w:tmpl w:val="D5048F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13"/>
  </w:num>
  <w:num w:numId="5">
    <w:abstractNumId w:val="23"/>
  </w:num>
  <w:num w:numId="6">
    <w:abstractNumId w:val="2"/>
  </w:num>
  <w:num w:numId="7">
    <w:abstractNumId w:val="8"/>
  </w:num>
  <w:num w:numId="8">
    <w:abstractNumId w:val="21"/>
  </w:num>
  <w:num w:numId="9">
    <w:abstractNumId w:val="6"/>
  </w:num>
  <w:num w:numId="10">
    <w:abstractNumId w:val="32"/>
  </w:num>
  <w:num w:numId="11">
    <w:abstractNumId w:val="30"/>
  </w:num>
  <w:num w:numId="12">
    <w:abstractNumId w:val="18"/>
  </w:num>
  <w:num w:numId="13">
    <w:abstractNumId w:val="27"/>
  </w:num>
  <w:num w:numId="14">
    <w:abstractNumId w:val="20"/>
  </w:num>
  <w:num w:numId="15">
    <w:abstractNumId w:val="33"/>
  </w:num>
  <w:num w:numId="16">
    <w:abstractNumId w:val="12"/>
  </w:num>
  <w:num w:numId="17">
    <w:abstractNumId w:val="22"/>
  </w:num>
  <w:num w:numId="18">
    <w:abstractNumId w:val="15"/>
  </w:num>
  <w:num w:numId="19">
    <w:abstractNumId w:val="35"/>
  </w:num>
  <w:num w:numId="20">
    <w:abstractNumId w:val="1"/>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34"/>
  </w:num>
  <w:num w:numId="25">
    <w:abstractNumId w:val="17"/>
  </w:num>
  <w:num w:numId="26">
    <w:abstractNumId w:val="28"/>
  </w:num>
  <w:num w:numId="27">
    <w:abstractNumId w:val="11"/>
  </w:num>
  <w:num w:numId="28">
    <w:abstractNumId w:val="3"/>
  </w:num>
  <w:num w:numId="29">
    <w:abstractNumId w:val="7"/>
  </w:num>
  <w:num w:numId="30">
    <w:abstractNumId w:val="24"/>
  </w:num>
  <w:num w:numId="31">
    <w:abstractNumId w:val="10"/>
  </w:num>
  <w:num w:numId="32">
    <w:abstractNumId w:val="9"/>
  </w:num>
  <w:num w:numId="33">
    <w:abstractNumId w:val="26"/>
  </w:num>
  <w:num w:numId="34">
    <w:abstractNumId w:val="25"/>
  </w:num>
  <w:num w:numId="35">
    <w:abstractNumId w:val="19"/>
  </w:num>
  <w:num w:numId="36">
    <w:abstractNumId w:val="31"/>
  </w:num>
  <w:num w:numId="3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05239"/>
    <w:rsid w:val="0002156C"/>
    <w:rsid w:val="00052693"/>
    <w:rsid w:val="00066111"/>
    <w:rsid w:val="0007442D"/>
    <w:rsid w:val="00096E70"/>
    <w:rsid w:val="00097B01"/>
    <w:rsid w:val="000A4394"/>
    <w:rsid w:val="000C2C44"/>
    <w:rsid w:val="000E3D3E"/>
    <w:rsid w:val="001067B7"/>
    <w:rsid w:val="00163179"/>
    <w:rsid w:val="0018360B"/>
    <w:rsid w:val="00192CE6"/>
    <w:rsid w:val="001B0097"/>
    <w:rsid w:val="001B541B"/>
    <w:rsid w:val="001C1193"/>
    <w:rsid w:val="001C1E4D"/>
    <w:rsid w:val="001C3946"/>
    <w:rsid w:val="001C5026"/>
    <w:rsid w:val="001F2D8D"/>
    <w:rsid w:val="002258E3"/>
    <w:rsid w:val="002327A5"/>
    <w:rsid w:val="00232D9A"/>
    <w:rsid w:val="00267F0A"/>
    <w:rsid w:val="002716CC"/>
    <w:rsid w:val="002818D0"/>
    <w:rsid w:val="00281CEF"/>
    <w:rsid w:val="00292589"/>
    <w:rsid w:val="002B3BCF"/>
    <w:rsid w:val="002B73D6"/>
    <w:rsid w:val="002C0BCF"/>
    <w:rsid w:val="002C65B5"/>
    <w:rsid w:val="002D3C3D"/>
    <w:rsid w:val="002D61F5"/>
    <w:rsid w:val="002D762A"/>
    <w:rsid w:val="002F1749"/>
    <w:rsid w:val="002F20C9"/>
    <w:rsid w:val="00347756"/>
    <w:rsid w:val="00354BF5"/>
    <w:rsid w:val="00365AB4"/>
    <w:rsid w:val="00370616"/>
    <w:rsid w:val="00371B50"/>
    <w:rsid w:val="00373BA5"/>
    <w:rsid w:val="00385AF1"/>
    <w:rsid w:val="003B4E55"/>
    <w:rsid w:val="003B6F84"/>
    <w:rsid w:val="003D0373"/>
    <w:rsid w:val="003D0BC3"/>
    <w:rsid w:val="003D24BB"/>
    <w:rsid w:val="003D6679"/>
    <w:rsid w:val="003E30EC"/>
    <w:rsid w:val="003E3AFC"/>
    <w:rsid w:val="003F4825"/>
    <w:rsid w:val="004013B6"/>
    <w:rsid w:val="00412E93"/>
    <w:rsid w:val="00413C16"/>
    <w:rsid w:val="00432B70"/>
    <w:rsid w:val="00436537"/>
    <w:rsid w:val="00441EDC"/>
    <w:rsid w:val="00457E0A"/>
    <w:rsid w:val="00460FC0"/>
    <w:rsid w:val="004826EF"/>
    <w:rsid w:val="00492F98"/>
    <w:rsid w:val="004A0122"/>
    <w:rsid w:val="004A394A"/>
    <w:rsid w:val="004B5B75"/>
    <w:rsid w:val="004C6880"/>
    <w:rsid w:val="004D307D"/>
    <w:rsid w:val="004F6777"/>
    <w:rsid w:val="00500171"/>
    <w:rsid w:val="005002BB"/>
    <w:rsid w:val="0050564C"/>
    <w:rsid w:val="005133F8"/>
    <w:rsid w:val="00513BF2"/>
    <w:rsid w:val="00522DB6"/>
    <w:rsid w:val="00530FEA"/>
    <w:rsid w:val="00532476"/>
    <w:rsid w:val="00534013"/>
    <w:rsid w:val="00572AD9"/>
    <w:rsid w:val="0057783D"/>
    <w:rsid w:val="0058000D"/>
    <w:rsid w:val="00586763"/>
    <w:rsid w:val="00591618"/>
    <w:rsid w:val="005B6B29"/>
    <w:rsid w:val="005C6F1C"/>
    <w:rsid w:val="005D52E5"/>
    <w:rsid w:val="005F0283"/>
    <w:rsid w:val="005F74EB"/>
    <w:rsid w:val="00600D0F"/>
    <w:rsid w:val="00634879"/>
    <w:rsid w:val="0063770B"/>
    <w:rsid w:val="006410AE"/>
    <w:rsid w:val="00641572"/>
    <w:rsid w:val="00641AEE"/>
    <w:rsid w:val="00677182"/>
    <w:rsid w:val="006842AB"/>
    <w:rsid w:val="00696E6A"/>
    <w:rsid w:val="006A05E4"/>
    <w:rsid w:val="006A269E"/>
    <w:rsid w:val="006A4380"/>
    <w:rsid w:val="006C334B"/>
    <w:rsid w:val="006C5F9A"/>
    <w:rsid w:val="006D0B40"/>
    <w:rsid w:val="006D7CA5"/>
    <w:rsid w:val="006F219F"/>
    <w:rsid w:val="007033F7"/>
    <w:rsid w:val="00724435"/>
    <w:rsid w:val="00734BA0"/>
    <w:rsid w:val="0076408F"/>
    <w:rsid w:val="00767749"/>
    <w:rsid w:val="007709E9"/>
    <w:rsid w:val="00770EEA"/>
    <w:rsid w:val="00774C59"/>
    <w:rsid w:val="0079008F"/>
    <w:rsid w:val="00797196"/>
    <w:rsid w:val="007A35F6"/>
    <w:rsid w:val="007B053A"/>
    <w:rsid w:val="007B7B71"/>
    <w:rsid w:val="007C2400"/>
    <w:rsid w:val="007C5F79"/>
    <w:rsid w:val="007D16A4"/>
    <w:rsid w:val="007D2AA9"/>
    <w:rsid w:val="007D7DC8"/>
    <w:rsid w:val="007E0DEE"/>
    <w:rsid w:val="007E1D0A"/>
    <w:rsid w:val="007F0729"/>
    <w:rsid w:val="00805389"/>
    <w:rsid w:val="008053B7"/>
    <w:rsid w:val="008062DF"/>
    <w:rsid w:val="008105B2"/>
    <w:rsid w:val="00812E29"/>
    <w:rsid w:val="00824C6B"/>
    <w:rsid w:val="00825812"/>
    <w:rsid w:val="0083568C"/>
    <w:rsid w:val="00835BBC"/>
    <w:rsid w:val="00856B69"/>
    <w:rsid w:val="00863F77"/>
    <w:rsid w:val="00865907"/>
    <w:rsid w:val="00883C0A"/>
    <w:rsid w:val="00894DF4"/>
    <w:rsid w:val="008A1C67"/>
    <w:rsid w:val="008A70DC"/>
    <w:rsid w:val="008A7BEC"/>
    <w:rsid w:val="008B3034"/>
    <w:rsid w:val="008C1347"/>
    <w:rsid w:val="008C64BB"/>
    <w:rsid w:val="008E4926"/>
    <w:rsid w:val="008E7AA0"/>
    <w:rsid w:val="008F4F49"/>
    <w:rsid w:val="009318B8"/>
    <w:rsid w:val="00933AAE"/>
    <w:rsid w:val="009563E8"/>
    <w:rsid w:val="00960450"/>
    <w:rsid w:val="009A5026"/>
    <w:rsid w:val="009B091D"/>
    <w:rsid w:val="009C09D8"/>
    <w:rsid w:val="009E1E59"/>
    <w:rsid w:val="009E5202"/>
    <w:rsid w:val="009E5E09"/>
    <w:rsid w:val="00A11AC1"/>
    <w:rsid w:val="00A1775D"/>
    <w:rsid w:val="00A233ED"/>
    <w:rsid w:val="00A44D74"/>
    <w:rsid w:val="00A76A3A"/>
    <w:rsid w:val="00A77C6F"/>
    <w:rsid w:val="00A821A2"/>
    <w:rsid w:val="00AA67AB"/>
    <w:rsid w:val="00AE7557"/>
    <w:rsid w:val="00AF3E7B"/>
    <w:rsid w:val="00AF7C4D"/>
    <w:rsid w:val="00B13423"/>
    <w:rsid w:val="00B17114"/>
    <w:rsid w:val="00B218CC"/>
    <w:rsid w:val="00B37105"/>
    <w:rsid w:val="00B61247"/>
    <w:rsid w:val="00BA2589"/>
    <w:rsid w:val="00BB5F62"/>
    <w:rsid w:val="00BC6E1F"/>
    <w:rsid w:val="00BD25D9"/>
    <w:rsid w:val="00BF14CF"/>
    <w:rsid w:val="00BF4CFA"/>
    <w:rsid w:val="00C000F1"/>
    <w:rsid w:val="00C15E8C"/>
    <w:rsid w:val="00C2602F"/>
    <w:rsid w:val="00C42696"/>
    <w:rsid w:val="00C679C0"/>
    <w:rsid w:val="00C67C9D"/>
    <w:rsid w:val="00C8156B"/>
    <w:rsid w:val="00C82C17"/>
    <w:rsid w:val="00CA4529"/>
    <w:rsid w:val="00CA7D81"/>
    <w:rsid w:val="00CD3FD9"/>
    <w:rsid w:val="00CF0E45"/>
    <w:rsid w:val="00CF23E9"/>
    <w:rsid w:val="00D00342"/>
    <w:rsid w:val="00D00DC6"/>
    <w:rsid w:val="00D17551"/>
    <w:rsid w:val="00D27E92"/>
    <w:rsid w:val="00D30DD8"/>
    <w:rsid w:val="00D732C7"/>
    <w:rsid w:val="00D9435D"/>
    <w:rsid w:val="00D9563B"/>
    <w:rsid w:val="00DB7347"/>
    <w:rsid w:val="00DC3E5F"/>
    <w:rsid w:val="00DC5960"/>
    <w:rsid w:val="00DD2B4F"/>
    <w:rsid w:val="00E11B99"/>
    <w:rsid w:val="00E1686A"/>
    <w:rsid w:val="00E3004C"/>
    <w:rsid w:val="00E37109"/>
    <w:rsid w:val="00E578A3"/>
    <w:rsid w:val="00E6488A"/>
    <w:rsid w:val="00E86411"/>
    <w:rsid w:val="00E935C8"/>
    <w:rsid w:val="00E963B9"/>
    <w:rsid w:val="00EC5704"/>
    <w:rsid w:val="00ED0BD7"/>
    <w:rsid w:val="00EE1233"/>
    <w:rsid w:val="00EE1747"/>
    <w:rsid w:val="00F1695C"/>
    <w:rsid w:val="00F215A2"/>
    <w:rsid w:val="00F41E81"/>
    <w:rsid w:val="00F539CA"/>
    <w:rsid w:val="00F577A7"/>
    <w:rsid w:val="00F63D60"/>
    <w:rsid w:val="00F81B65"/>
    <w:rsid w:val="00F85BA5"/>
    <w:rsid w:val="00F96B80"/>
    <w:rsid w:val="00FD688B"/>
    <w:rsid w:val="00FD74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5C"/>
    <w:rPr>
      <w:sz w:val="20"/>
      <w:szCs w:val="20"/>
    </w:rPr>
  </w:style>
  <w:style w:type="character" w:styleId="FootnoteReference">
    <w:name w:val="footnote reference"/>
    <w:basedOn w:val="DefaultParagraphFont"/>
    <w:uiPriority w:val="99"/>
    <w:semiHidden/>
    <w:unhideWhenUsed/>
    <w:rsid w:val="00F1695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5C"/>
    <w:rPr>
      <w:sz w:val="20"/>
      <w:szCs w:val="20"/>
    </w:rPr>
  </w:style>
  <w:style w:type="character" w:styleId="FootnoteReference">
    <w:name w:val="footnote reference"/>
    <w:basedOn w:val="DefaultParagraphFont"/>
    <w:uiPriority w:val="99"/>
    <w:semiHidden/>
    <w:unhideWhenUsed/>
    <w:rsid w:val="00F169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74181">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599725068">
      <w:bodyDiv w:val="1"/>
      <w:marLeft w:val="0"/>
      <w:marRight w:val="0"/>
      <w:marTop w:val="0"/>
      <w:marBottom w:val="0"/>
      <w:divBdr>
        <w:top w:val="none" w:sz="0" w:space="0" w:color="auto"/>
        <w:left w:val="none" w:sz="0" w:space="0" w:color="auto"/>
        <w:bottom w:val="none" w:sz="0" w:space="0" w:color="auto"/>
        <w:right w:val="none" w:sz="0" w:space="0" w:color="auto"/>
      </w:divBdr>
      <w:divsChild>
        <w:div w:id="287786343">
          <w:marLeft w:val="0"/>
          <w:marRight w:val="0"/>
          <w:marTop w:val="0"/>
          <w:marBottom w:val="0"/>
          <w:divBdr>
            <w:top w:val="none" w:sz="0" w:space="0" w:color="auto"/>
            <w:left w:val="none" w:sz="0" w:space="0" w:color="auto"/>
            <w:bottom w:val="none" w:sz="0" w:space="0" w:color="auto"/>
            <w:right w:val="none" w:sz="0" w:space="0" w:color="auto"/>
          </w:divBdr>
        </w:div>
        <w:div w:id="345906336">
          <w:marLeft w:val="0"/>
          <w:marRight w:val="0"/>
          <w:marTop w:val="0"/>
          <w:marBottom w:val="0"/>
          <w:divBdr>
            <w:top w:val="none" w:sz="0" w:space="0" w:color="auto"/>
            <w:left w:val="none" w:sz="0" w:space="0" w:color="auto"/>
            <w:bottom w:val="none" w:sz="0" w:space="0" w:color="auto"/>
            <w:right w:val="none" w:sz="0" w:space="0" w:color="auto"/>
          </w:divBdr>
        </w:div>
        <w:div w:id="1193763961">
          <w:marLeft w:val="0"/>
          <w:marRight w:val="0"/>
          <w:marTop w:val="0"/>
          <w:marBottom w:val="0"/>
          <w:divBdr>
            <w:top w:val="none" w:sz="0" w:space="0" w:color="auto"/>
            <w:left w:val="none" w:sz="0" w:space="0" w:color="auto"/>
            <w:bottom w:val="none" w:sz="0" w:space="0" w:color="auto"/>
            <w:right w:val="none" w:sz="0" w:space="0" w:color="auto"/>
          </w:divBdr>
        </w:div>
        <w:div w:id="764106792">
          <w:marLeft w:val="0"/>
          <w:marRight w:val="0"/>
          <w:marTop w:val="0"/>
          <w:marBottom w:val="0"/>
          <w:divBdr>
            <w:top w:val="none" w:sz="0" w:space="0" w:color="auto"/>
            <w:left w:val="none" w:sz="0" w:space="0" w:color="auto"/>
            <w:bottom w:val="none" w:sz="0" w:space="0" w:color="auto"/>
            <w:right w:val="none" w:sz="0" w:space="0" w:color="auto"/>
          </w:divBdr>
        </w:div>
        <w:div w:id="224100292">
          <w:marLeft w:val="0"/>
          <w:marRight w:val="0"/>
          <w:marTop w:val="0"/>
          <w:marBottom w:val="0"/>
          <w:divBdr>
            <w:top w:val="none" w:sz="0" w:space="0" w:color="auto"/>
            <w:left w:val="none" w:sz="0" w:space="0" w:color="auto"/>
            <w:bottom w:val="none" w:sz="0" w:space="0" w:color="auto"/>
            <w:right w:val="none" w:sz="0" w:space="0" w:color="auto"/>
          </w:divBdr>
        </w:div>
        <w:div w:id="1054112521">
          <w:marLeft w:val="0"/>
          <w:marRight w:val="0"/>
          <w:marTop w:val="0"/>
          <w:marBottom w:val="0"/>
          <w:divBdr>
            <w:top w:val="none" w:sz="0" w:space="0" w:color="auto"/>
            <w:left w:val="none" w:sz="0" w:space="0" w:color="auto"/>
            <w:bottom w:val="none" w:sz="0" w:space="0" w:color="auto"/>
            <w:right w:val="none" w:sz="0" w:space="0" w:color="auto"/>
          </w:divBdr>
        </w:div>
        <w:div w:id="988099662">
          <w:marLeft w:val="0"/>
          <w:marRight w:val="0"/>
          <w:marTop w:val="0"/>
          <w:marBottom w:val="0"/>
          <w:divBdr>
            <w:top w:val="none" w:sz="0" w:space="0" w:color="auto"/>
            <w:left w:val="none" w:sz="0" w:space="0" w:color="auto"/>
            <w:bottom w:val="none" w:sz="0" w:space="0" w:color="auto"/>
            <w:right w:val="none" w:sz="0" w:space="0" w:color="auto"/>
          </w:divBdr>
        </w:div>
        <w:div w:id="424228582">
          <w:marLeft w:val="0"/>
          <w:marRight w:val="0"/>
          <w:marTop w:val="0"/>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484076944">
      <w:bodyDiv w:val="1"/>
      <w:marLeft w:val="0"/>
      <w:marRight w:val="0"/>
      <w:marTop w:val="0"/>
      <w:marBottom w:val="0"/>
      <w:divBdr>
        <w:top w:val="none" w:sz="0" w:space="0" w:color="auto"/>
        <w:left w:val="none" w:sz="0" w:space="0" w:color="auto"/>
        <w:bottom w:val="none" w:sz="0" w:space="0" w:color="auto"/>
        <w:right w:val="none" w:sz="0" w:space="0" w:color="auto"/>
      </w:divBdr>
      <w:divsChild>
        <w:div w:id="406656945">
          <w:marLeft w:val="0"/>
          <w:marRight w:val="0"/>
          <w:marTop w:val="0"/>
          <w:marBottom w:val="0"/>
          <w:divBdr>
            <w:top w:val="none" w:sz="0" w:space="0" w:color="auto"/>
            <w:left w:val="none" w:sz="0" w:space="0" w:color="auto"/>
            <w:bottom w:val="none" w:sz="0" w:space="0" w:color="auto"/>
            <w:right w:val="none" w:sz="0" w:space="0" w:color="auto"/>
          </w:divBdr>
        </w:div>
        <w:div w:id="1775131186">
          <w:marLeft w:val="0"/>
          <w:marRight w:val="0"/>
          <w:marTop w:val="0"/>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8560774">
      <w:bodyDiv w:val="1"/>
      <w:marLeft w:val="0"/>
      <w:marRight w:val="0"/>
      <w:marTop w:val="0"/>
      <w:marBottom w:val="0"/>
      <w:divBdr>
        <w:top w:val="none" w:sz="0" w:space="0" w:color="auto"/>
        <w:left w:val="none" w:sz="0" w:space="0" w:color="auto"/>
        <w:bottom w:val="none" w:sz="0" w:space="0" w:color="auto"/>
        <w:right w:val="none" w:sz="0" w:space="0" w:color="auto"/>
      </w:divBdr>
    </w:div>
    <w:div w:id="2012104710">
      <w:bodyDiv w:val="1"/>
      <w:marLeft w:val="0"/>
      <w:marRight w:val="0"/>
      <w:marTop w:val="0"/>
      <w:marBottom w:val="0"/>
      <w:divBdr>
        <w:top w:val="none" w:sz="0" w:space="0" w:color="auto"/>
        <w:left w:val="none" w:sz="0" w:space="0" w:color="auto"/>
        <w:bottom w:val="none" w:sz="0" w:space="0" w:color="auto"/>
        <w:right w:val="none" w:sz="0" w:space="0" w:color="auto"/>
      </w:divBdr>
      <w:divsChild>
        <w:div w:id="541287128">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1760953440">
          <w:marLeft w:val="0"/>
          <w:marRight w:val="0"/>
          <w:marTop w:val="0"/>
          <w:marBottom w:val="0"/>
          <w:divBdr>
            <w:top w:val="none" w:sz="0" w:space="0" w:color="auto"/>
            <w:left w:val="none" w:sz="0" w:space="0" w:color="auto"/>
            <w:bottom w:val="none" w:sz="0" w:space="0" w:color="auto"/>
            <w:right w:val="none" w:sz="0" w:space="0" w:color="auto"/>
          </w:divBdr>
        </w:div>
        <w:div w:id="1641611561">
          <w:marLeft w:val="0"/>
          <w:marRight w:val="0"/>
          <w:marTop w:val="0"/>
          <w:marBottom w:val="0"/>
          <w:divBdr>
            <w:top w:val="none" w:sz="0" w:space="0" w:color="auto"/>
            <w:left w:val="none" w:sz="0" w:space="0" w:color="auto"/>
            <w:bottom w:val="none" w:sz="0" w:space="0" w:color="auto"/>
            <w:right w:val="none" w:sz="0" w:space="0" w:color="auto"/>
          </w:divBdr>
        </w:div>
        <w:div w:id="197591574">
          <w:marLeft w:val="0"/>
          <w:marRight w:val="0"/>
          <w:marTop w:val="0"/>
          <w:marBottom w:val="0"/>
          <w:divBdr>
            <w:top w:val="none" w:sz="0" w:space="0" w:color="auto"/>
            <w:left w:val="none" w:sz="0" w:space="0" w:color="auto"/>
            <w:bottom w:val="none" w:sz="0" w:space="0" w:color="auto"/>
            <w:right w:val="none" w:sz="0" w:space="0" w:color="auto"/>
          </w:divBdr>
        </w:div>
        <w:div w:id="238447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who.int/immunization/monitoring_surveillance/data/uga.pdf" TargetMode="External"/><Relationship Id="rId1" Type="http://schemas.openxmlformats.org/officeDocument/2006/relationships/hyperlink" Target="http://www.who.int/immunization/monitoring_surveillance/data/uga.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10.emf"/><Relationship Id="rId17" Type="http://schemas.openxmlformats.org/officeDocument/2006/relationships/image" Target="media/image5.jpe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apps.who.int/gho/data/view.wrapper.HE-VIZ11?lang=en&amp;menu=hide"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5D91509-8693-441A-AF09-F86E72FD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6075</Words>
  <Characters>34629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40623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SENOUCI, Kamel</cp:lastModifiedBy>
  <cp:revision>7</cp:revision>
  <cp:lastPrinted>2016-06-28T06:36:00Z</cp:lastPrinted>
  <dcterms:created xsi:type="dcterms:W3CDTF">2016-07-18T12:16:00Z</dcterms:created>
  <dcterms:modified xsi:type="dcterms:W3CDTF">2016-07-18T15:47:00Z</dcterms:modified>
</cp:coreProperties>
</file>